
<file path=[Content_Types].xml><?xml version="1.0" encoding="utf-8"?>
<Types xmlns="http://schemas.openxmlformats.org/package/2006/content-types">
  <Override PartName="/customXml/itemProps2.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6B4" w:rsidRDefault="006576B4">
      <w:pPr>
        <w:pStyle w:val="Heading3"/>
        <w:numPr>
          <w:ilvl w:val="2"/>
          <w:numId w:val="0"/>
        </w:numPr>
        <w:spacing w:line="271" w:lineRule="auto"/>
      </w:pPr>
      <w:bookmarkStart w:id="0" w:name="_Ref285273653"/>
      <w:bookmarkStart w:id="1" w:name="_Toc304907307"/>
      <w:bookmarkStart w:id="2" w:name="OLE_LINK1"/>
      <w:bookmarkStart w:id="3" w:name="OLE_LINK2"/>
      <w:r>
        <w:rPr>
          <w:rFonts w:hint="eastAsia"/>
        </w:rPr>
        <w:t>DR1.00 Login</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0718D7" w:rsidTr="002A76A0">
        <w:trPr>
          <w:trHeight w:val="1120"/>
        </w:trPr>
        <w:tc>
          <w:tcPr>
            <w:tcW w:w="1293" w:type="dxa"/>
            <w:shd w:val="clear" w:color="auto" w:fill="C0C0C0"/>
          </w:tcPr>
          <w:p w:rsidR="000718D7" w:rsidRDefault="000718D7" w:rsidP="002A76A0">
            <w:pPr>
              <w:pStyle w:val="BodyText"/>
            </w:pPr>
            <w:r>
              <w:t>Use Case</w:t>
            </w:r>
          </w:p>
          <w:p w:rsidR="000718D7" w:rsidRDefault="000718D7" w:rsidP="002A76A0">
            <w:pPr>
              <w:pStyle w:val="BodyText"/>
            </w:pPr>
          </w:p>
        </w:tc>
        <w:tc>
          <w:tcPr>
            <w:tcW w:w="8823" w:type="dxa"/>
            <w:shd w:val="clear" w:color="auto" w:fill="C0C0C0"/>
          </w:tcPr>
          <w:p w:rsidR="000718D7" w:rsidRDefault="000718D7" w:rsidP="002A76A0">
            <w:pPr>
              <w:pStyle w:val="BodyText"/>
              <w:ind w:rightChars="-404" w:right="-889"/>
            </w:pPr>
            <w:r>
              <w:t xml:space="preserve">Detail requirement: </w:t>
            </w:r>
            <w:r>
              <w:rPr>
                <w:rFonts w:hint="eastAsia"/>
              </w:rPr>
              <w:t>DR1.00</w:t>
            </w:r>
          </w:p>
          <w:p w:rsidR="000718D7" w:rsidRDefault="000718D7" w:rsidP="002A76A0">
            <w:pPr>
              <w:pStyle w:val="BodyText"/>
              <w:tabs>
                <w:tab w:val="left" w:pos="9347"/>
              </w:tabs>
            </w:pPr>
            <w:r>
              <w:t>High Level Requirement: HLR</w:t>
            </w:r>
            <w:r>
              <w:rPr>
                <w:rFonts w:hint="eastAsia"/>
              </w:rPr>
              <w:t>1.0</w:t>
            </w:r>
          </w:p>
        </w:tc>
      </w:tr>
      <w:tr w:rsidR="000718D7" w:rsidTr="002A76A0">
        <w:trPr>
          <w:trHeight w:val="370"/>
        </w:trPr>
        <w:tc>
          <w:tcPr>
            <w:tcW w:w="1293" w:type="dxa"/>
            <w:shd w:val="clear" w:color="auto" w:fill="C0C0C0"/>
          </w:tcPr>
          <w:p w:rsidR="000718D7" w:rsidRDefault="000718D7" w:rsidP="002A76A0">
            <w:pPr>
              <w:pStyle w:val="BodyText"/>
            </w:pPr>
            <w:r>
              <w:t>Priority</w:t>
            </w:r>
          </w:p>
        </w:tc>
        <w:tc>
          <w:tcPr>
            <w:tcW w:w="8823" w:type="dxa"/>
            <w:shd w:val="clear" w:color="auto" w:fill="C0C0C0"/>
          </w:tcPr>
          <w:p w:rsidR="000718D7" w:rsidRDefault="000718D7" w:rsidP="002A76A0">
            <w:pPr>
              <w:pStyle w:val="BodyText"/>
              <w:rPr>
                <w:color w:val="0000FF"/>
              </w:rPr>
            </w:pPr>
            <w:r>
              <w:rPr>
                <w:color w:val="0000FF"/>
              </w:rPr>
              <w:t>Critical</w:t>
            </w:r>
          </w:p>
        </w:tc>
      </w:tr>
      <w:tr w:rsidR="000718D7" w:rsidTr="002A76A0">
        <w:trPr>
          <w:trHeight w:val="368"/>
        </w:trPr>
        <w:tc>
          <w:tcPr>
            <w:tcW w:w="1293" w:type="dxa"/>
            <w:shd w:val="clear" w:color="auto" w:fill="C0C0C0"/>
          </w:tcPr>
          <w:p w:rsidR="000718D7" w:rsidRDefault="000718D7" w:rsidP="002A76A0">
            <w:pPr>
              <w:pStyle w:val="BodyText"/>
            </w:pPr>
            <w:r>
              <w:t>Feature</w:t>
            </w:r>
          </w:p>
        </w:tc>
        <w:tc>
          <w:tcPr>
            <w:tcW w:w="8823" w:type="dxa"/>
            <w:shd w:val="clear" w:color="auto" w:fill="C0C0C0"/>
          </w:tcPr>
          <w:p w:rsidR="000718D7" w:rsidRDefault="000718D7" w:rsidP="002A76A0">
            <w:pPr>
              <w:pStyle w:val="BodyText"/>
            </w:pPr>
            <w:r>
              <w:rPr>
                <w:rFonts w:hint="eastAsia"/>
              </w:rPr>
              <w:t>Login</w:t>
            </w:r>
          </w:p>
        </w:tc>
      </w:tr>
      <w:tr w:rsidR="000718D7" w:rsidTr="002A76A0">
        <w:trPr>
          <w:trHeight w:val="368"/>
        </w:trPr>
        <w:tc>
          <w:tcPr>
            <w:tcW w:w="1293" w:type="dxa"/>
            <w:shd w:val="clear" w:color="auto" w:fill="C0C0C0"/>
          </w:tcPr>
          <w:p w:rsidR="000718D7" w:rsidRDefault="000718D7" w:rsidP="002A76A0">
            <w:pPr>
              <w:pStyle w:val="BodyText"/>
            </w:pPr>
            <w:r>
              <w:t>Actor(s)</w:t>
            </w:r>
          </w:p>
        </w:tc>
        <w:tc>
          <w:tcPr>
            <w:tcW w:w="8823" w:type="dxa"/>
            <w:shd w:val="clear" w:color="auto" w:fill="C0C0C0"/>
          </w:tcPr>
          <w:p w:rsidR="000718D7" w:rsidRDefault="000718D7" w:rsidP="002A76A0">
            <w:pPr>
              <w:pStyle w:val="BodyText"/>
            </w:pPr>
            <w:r>
              <w:rPr>
                <w:rFonts w:hint="eastAsia"/>
              </w:rPr>
              <w:t>System user</w:t>
            </w:r>
          </w:p>
        </w:tc>
      </w:tr>
      <w:tr w:rsidR="000718D7" w:rsidTr="002A76A0">
        <w:trPr>
          <w:trHeight w:val="434"/>
        </w:trPr>
        <w:tc>
          <w:tcPr>
            <w:tcW w:w="1293" w:type="dxa"/>
            <w:tcBorders>
              <w:bottom w:val="single" w:sz="4" w:space="0" w:color="auto"/>
            </w:tcBorders>
            <w:shd w:val="clear" w:color="auto" w:fill="C0C0C0"/>
          </w:tcPr>
          <w:p w:rsidR="000718D7" w:rsidRDefault="000718D7" w:rsidP="000718D7">
            <w:pPr>
              <w:pStyle w:val="BodyText"/>
              <w:ind w:left="1600" w:hangingChars="800" w:hanging="1600"/>
            </w:pPr>
            <w:r>
              <w:t>Requirement</w:t>
            </w:r>
          </w:p>
        </w:tc>
        <w:tc>
          <w:tcPr>
            <w:tcW w:w="8823" w:type="dxa"/>
            <w:tcBorders>
              <w:bottom w:val="single" w:sz="4" w:space="0" w:color="auto"/>
            </w:tcBorders>
            <w:shd w:val="clear" w:color="auto" w:fill="C0C0C0"/>
          </w:tcPr>
          <w:p w:rsidR="000718D7" w:rsidRDefault="000718D7" w:rsidP="00FD0759">
            <w:r>
              <w:rPr>
                <w:rFonts w:hint="eastAsia"/>
              </w:rPr>
              <w:t xml:space="preserve">As a system user, I want to </w:t>
            </w:r>
            <w:r w:rsidR="00FD0759">
              <w:rPr>
                <w:rFonts w:hint="eastAsia"/>
              </w:rPr>
              <w:t>login the system by an existing domain account</w:t>
            </w:r>
          </w:p>
        </w:tc>
      </w:tr>
      <w:tr w:rsidR="000718D7" w:rsidTr="002A76A0">
        <w:trPr>
          <w:trHeight w:val="368"/>
        </w:trPr>
        <w:tc>
          <w:tcPr>
            <w:tcW w:w="1293" w:type="dxa"/>
            <w:shd w:val="clear" w:color="auto" w:fill="C0C0C0"/>
          </w:tcPr>
          <w:p w:rsidR="000718D7" w:rsidRDefault="000718D7" w:rsidP="002A76A0">
            <w:pPr>
              <w:pStyle w:val="BodyText"/>
              <w:rPr>
                <w:color w:val="000000"/>
              </w:rPr>
            </w:pPr>
            <w:r>
              <w:rPr>
                <w:color w:val="000000"/>
                <w:szCs w:val="24"/>
              </w:rPr>
              <w:t xml:space="preserve">Status: </w:t>
            </w:r>
          </w:p>
        </w:tc>
        <w:tc>
          <w:tcPr>
            <w:tcW w:w="8823" w:type="dxa"/>
            <w:shd w:val="clear" w:color="auto" w:fill="C0C0C0"/>
          </w:tcPr>
          <w:p w:rsidR="000718D7" w:rsidRDefault="000718D7" w:rsidP="002A76A0">
            <w:pPr>
              <w:pStyle w:val="BodyText"/>
              <w:rPr>
                <w:i/>
              </w:rPr>
            </w:pPr>
            <w:r>
              <w:rPr>
                <w:rFonts w:hint="eastAsia"/>
                <w:i/>
              </w:rPr>
              <w:t>Complete</w:t>
            </w:r>
          </w:p>
        </w:tc>
      </w:tr>
      <w:tr w:rsidR="000718D7" w:rsidTr="002A76A0">
        <w:trPr>
          <w:trHeight w:val="368"/>
        </w:trPr>
        <w:tc>
          <w:tcPr>
            <w:tcW w:w="1293" w:type="dxa"/>
            <w:shd w:val="clear" w:color="auto" w:fill="FFFFFF"/>
          </w:tcPr>
          <w:p w:rsidR="000718D7" w:rsidRDefault="000718D7" w:rsidP="002A76A0">
            <w:pPr>
              <w:pStyle w:val="BodyText"/>
            </w:pPr>
            <w:r>
              <w:t>New or elaboration of existing capability:</w:t>
            </w:r>
          </w:p>
        </w:tc>
        <w:tc>
          <w:tcPr>
            <w:tcW w:w="8823" w:type="dxa"/>
            <w:shd w:val="clear" w:color="auto" w:fill="FFFFFF"/>
          </w:tcPr>
          <w:p w:rsidR="000718D7" w:rsidRDefault="000718D7" w:rsidP="002A76A0">
            <w:r>
              <w:rPr>
                <w:rFonts w:hint="eastAsia"/>
              </w:rPr>
              <w:t>New</w:t>
            </w:r>
          </w:p>
        </w:tc>
      </w:tr>
      <w:tr w:rsidR="000718D7" w:rsidTr="002A76A0">
        <w:trPr>
          <w:trHeight w:val="368"/>
        </w:trPr>
        <w:tc>
          <w:tcPr>
            <w:tcW w:w="1293" w:type="dxa"/>
            <w:shd w:val="clear" w:color="auto" w:fill="FFFFFF"/>
          </w:tcPr>
          <w:p w:rsidR="000718D7" w:rsidRDefault="000718D7" w:rsidP="002A76A0">
            <w:pPr>
              <w:pStyle w:val="BodyText"/>
            </w:pPr>
            <w:r>
              <w:t xml:space="preserve">Scenarios </w:t>
            </w:r>
          </w:p>
        </w:tc>
        <w:tc>
          <w:tcPr>
            <w:tcW w:w="8823" w:type="dxa"/>
            <w:shd w:val="clear" w:color="auto" w:fill="FFFFFF"/>
          </w:tcPr>
          <w:p w:rsidR="000718D7" w:rsidRPr="00B43B1B" w:rsidRDefault="000718D7" w:rsidP="00BC640B">
            <w:pPr>
              <w:spacing w:after="120"/>
              <w:rPr>
                <w:rFonts w:cs="Arial"/>
                <w:color w:val="000000"/>
              </w:rPr>
            </w:pPr>
            <w:r>
              <w:rPr>
                <w:rFonts w:cs="Arial"/>
                <w:b/>
                <w:color w:val="000000"/>
              </w:rPr>
              <w:t xml:space="preserve">Req </w:t>
            </w:r>
            <w:r w:rsidR="00BC640B">
              <w:rPr>
                <w:rFonts w:cs="Arial" w:hint="eastAsia"/>
                <w:b/>
                <w:color w:val="000000"/>
              </w:rPr>
              <w:t>1</w:t>
            </w:r>
            <w:r w:rsidRPr="00794964">
              <w:rPr>
                <w:rFonts w:cs="Arial"/>
                <w:b/>
                <w:color w:val="000000"/>
              </w:rPr>
              <w:t>.0</w:t>
            </w:r>
            <w:r w:rsidRPr="00794964">
              <w:rPr>
                <w:rFonts w:cs="Arial" w:hint="eastAsia"/>
                <w:b/>
                <w:color w:val="000000"/>
              </w:rPr>
              <w:t>0</w:t>
            </w:r>
            <w:r w:rsidRPr="00794964">
              <w:rPr>
                <w:rFonts w:cs="Arial"/>
                <w:b/>
                <w:color w:val="000000"/>
              </w:rPr>
              <w:t>.01</w:t>
            </w:r>
            <w:r w:rsidR="00BC640B">
              <w:rPr>
                <w:rFonts w:cs="Arial"/>
                <w:color w:val="000000"/>
              </w:rPr>
              <w:t xml:space="preserve"> User can login the system by an existing domain account</w:t>
            </w:r>
          </w:p>
        </w:tc>
      </w:tr>
      <w:tr w:rsidR="000718D7" w:rsidTr="002A76A0">
        <w:trPr>
          <w:trHeight w:val="368"/>
        </w:trPr>
        <w:tc>
          <w:tcPr>
            <w:tcW w:w="1293" w:type="dxa"/>
            <w:shd w:val="clear" w:color="auto" w:fill="FFFFFF"/>
          </w:tcPr>
          <w:p w:rsidR="000718D7" w:rsidRDefault="000718D7" w:rsidP="002A76A0">
            <w:pPr>
              <w:pStyle w:val="BodyText"/>
            </w:pPr>
            <w:r>
              <w:t>Assumptions</w:t>
            </w:r>
          </w:p>
        </w:tc>
        <w:tc>
          <w:tcPr>
            <w:tcW w:w="8823" w:type="dxa"/>
            <w:shd w:val="clear" w:color="auto" w:fill="FFFFFF"/>
          </w:tcPr>
          <w:p w:rsidR="000718D7" w:rsidRDefault="000718D7" w:rsidP="00B05DA2">
            <w:pPr>
              <w:pStyle w:val="BodyText"/>
            </w:pPr>
          </w:p>
        </w:tc>
      </w:tr>
      <w:tr w:rsidR="000718D7" w:rsidTr="002A76A0">
        <w:tc>
          <w:tcPr>
            <w:tcW w:w="1293" w:type="dxa"/>
            <w:shd w:val="clear" w:color="auto" w:fill="FFFFFF"/>
          </w:tcPr>
          <w:p w:rsidR="000718D7" w:rsidRDefault="000718D7" w:rsidP="002A76A0">
            <w:pPr>
              <w:pStyle w:val="BodyText"/>
            </w:pPr>
            <w:r>
              <w:t xml:space="preserve">Pre-condition </w:t>
            </w:r>
          </w:p>
        </w:tc>
        <w:tc>
          <w:tcPr>
            <w:tcW w:w="8823" w:type="dxa"/>
            <w:shd w:val="clear" w:color="auto" w:fill="FFFFFF"/>
          </w:tcPr>
          <w:p w:rsidR="000718D7" w:rsidRDefault="00B05DA2" w:rsidP="000718D7">
            <w:pPr>
              <w:pStyle w:val="BodyText"/>
              <w:numPr>
                <w:ilvl w:val="0"/>
                <w:numId w:val="11"/>
              </w:numPr>
            </w:pPr>
            <w:r>
              <w:rPr>
                <w:rFonts w:hint="eastAsia"/>
              </w:rPr>
              <w:t xml:space="preserve">There are available account </w:t>
            </w:r>
            <w:r w:rsidR="00BB223C">
              <w:rPr>
                <w:rFonts w:hint="eastAsia"/>
              </w:rPr>
              <w:t>in domain</w:t>
            </w:r>
          </w:p>
        </w:tc>
      </w:tr>
      <w:tr w:rsidR="000718D7" w:rsidTr="002A76A0">
        <w:trPr>
          <w:trHeight w:val="395"/>
        </w:trPr>
        <w:tc>
          <w:tcPr>
            <w:tcW w:w="1293" w:type="dxa"/>
            <w:shd w:val="clear" w:color="auto" w:fill="FFFFFF"/>
          </w:tcPr>
          <w:p w:rsidR="000718D7" w:rsidRDefault="000718D7" w:rsidP="002A76A0">
            <w:pPr>
              <w:pStyle w:val="BodyText"/>
            </w:pPr>
            <w:r>
              <w:t>Trigger</w:t>
            </w:r>
          </w:p>
        </w:tc>
        <w:tc>
          <w:tcPr>
            <w:tcW w:w="8823" w:type="dxa"/>
            <w:shd w:val="clear" w:color="auto" w:fill="FFFFFF"/>
          </w:tcPr>
          <w:p w:rsidR="000718D7" w:rsidRDefault="000718D7" w:rsidP="002A76A0">
            <w:pPr>
              <w:pStyle w:val="BodyText"/>
            </w:pPr>
          </w:p>
        </w:tc>
      </w:tr>
      <w:tr w:rsidR="000718D7" w:rsidTr="002A76A0">
        <w:trPr>
          <w:trHeight w:val="395"/>
        </w:trPr>
        <w:tc>
          <w:tcPr>
            <w:tcW w:w="1293" w:type="dxa"/>
            <w:shd w:val="clear" w:color="auto" w:fill="FFFFFF"/>
          </w:tcPr>
          <w:p w:rsidR="000718D7" w:rsidRDefault="000718D7" w:rsidP="002A76A0">
            <w:pPr>
              <w:pStyle w:val="BodyText"/>
            </w:pPr>
            <w:r>
              <w:rPr>
                <w:rFonts w:hint="eastAsia"/>
              </w:rPr>
              <w:t>Business rules</w:t>
            </w:r>
          </w:p>
        </w:tc>
        <w:tc>
          <w:tcPr>
            <w:tcW w:w="8823" w:type="dxa"/>
            <w:shd w:val="clear" w:color="auto" w:fill="FFFFFF"/>
          </w:tcPr>
          <w:p w:rsidR="000718D7" w:rsidRDefault="00B05DA2" w:rsidP="00B05DA2">
            <w:pPr>
              <w:pStyle w:val="BodyText"/>
              <w:numPr>
                <w:ilvl w:val="0"/>
                <w:numId w:val="18"/>
              </w:numPr>
            </w:pPr>
            <w:r>
              <w:rPr>
                <w:rFonts w:hint="eastAsia"/>
              </w:rPr>
              <w:t>User can login the system by an existing domain account, register isn</w:t>
            </w:r>
            <w:r>
              <w:t>’</w:t>
            </w:r>
            <w:r>
              <w:rPr>
                <w:rFonts w:hint="eastAsia"/>
              </w:rPr>
              <w:t>t needed</w:t>
            </w:r>
          </w:p>
          <w:p w:rsidR="00A807D8" w:rsidRDefault="00A807D8" w:rsidP="00B05DA2">
            <w:pPr>
              <w:pStyle w:val="BodyText"/>
              <w:numPr>
                <w:ilvl w:val="0"/>
                <w:numId w:val="18"/>
              </w:numPr>
            </w:pPr>
            <w:r>
              <w:rPr>
                <w:rFonts w:hint="eastAsia"/>
              </w:rPr>
              <w:t xml:space="preserve">After use </w:t>
            </w:r>
            <w:r>
              <w:t>login</w:t>
            </w:r>
            <w:r>
              <w:rPr>
                <w:rFonts w:hint="eastAsia"/>
              </w:rPr>
              <w:t xml:space="preserve"> the system, user name should display on the page</w:t>
            </w:r>
          </w:p>
        </w:tc>
      </w:tr>
      <w:tr w:rsidR="000718D7" w:rsidTr="002A76A0">
        <w:trPr>
          <w:trHeight w:val="548"/>
        </w:trPr>
        <w:tc>
          <w:tcPr>
            <w:tcW w:w="1293" w:type="dxa"/>
            <w:shd w:val="clear" w:color="auto" w:fill="FFFFFF"/>
          </w:tcPr>
          <w:p w:rsidR="000718D7" w:rsidRDefault="000718D7" w:rsidP="002A76A0">
            <w:pPr>
              <w:pStyle w:val="BodyText"/>
            </w:pPr>
            <w:r>
              <w:t xml:space="preserve">Alternative paths/exception handling.  </w:t>
            </w:r>
          </w:p>
        </w:tc>
        <w:tc>
          <w:tcPr>
            <w:tcW w:w="8823" w:type="dxa"/>
            <w:shd w:val="clear" w:color="auto" w:fill="FFFFFF"/>
          </w:tcPr>
          <w:p w:rsidR="000718D7" w:rsidRDefault="000718D7" w:rsidP="002A76A0">
            <w:pPr>
              <w:pStyle w:val="BodyText"/>
              <w:rPr>
                <w:b/>
                <w:bCs/>
                <w:kern w:val="36"/>
              </w:rPr>
            </w:pPr>
            <w:r>
              <w:rPr>
                <w:rFonts w:hint="eastAsia"/>
                <w:b/>
              </w:rPr>
              <w:t>AE 1</w:t>
            </w:r>
            <w:r w:rsidRPr="00BA7D1D">
              <w:rPr>
                <w:rFonts w:hint="eastAsia"/>
                <w:b/>
              </w:rPr>
              <w:t>.00.01</w:t>
            </w:r>
            <w:r>
              <w:rPr>
                <w:rFonts w:hint="eastAsia"/>
              </w:rPr>
              <w:t xml:space="preserve"> When user try to login system as an </w:t>
            </w:r>
            <w:r>
              <w:t>invalid</w:t>
            </w:r>
            <w:r>
              <w:rPr>
                <w:rFonts w:hint="eastAsia"/>
              </w:rPr>
              <w:t xml:space="preserve"> or don</w:t>
            </w:r>
            <w:r>
              <w:t>’</w:t>
            </w:r>
            <w:r>
              <w:rPr>
                <w:rFonts w:hint="eastAsia"/>
              </w:rPr>
              <w:t>t exist domain account, the login should be failed</w:t>
            </w:r>
          </w:p>
        </w:tc>
      </w:tr>
      <w:tr w:rsidR="000718D7" w:rsidTr="002A76A0">
        <w:trPr>
          <w:trHeight w:val="503"/>
        </w:trPr>
        <w:tc>
          <w:tcPr>
            <w:tcW w:w="1293" w:type="dxa"/>
            <w:shd w:val="clear" w:color="auto" w:fill="FFFFFF"/>
          </w:tcPr>
          <w:p w:rsidR="000718D7" w:rsidRDefault="000718D7" w:rsidP="002A76A0">
            <w:pPr>
              <w:pStyle w:val="BodyText"/>
            </w:pPr>
            <w:r>
              <w:t>Post-conditions</w:t>
            </w:r>
          </w:p>
        </w:tc>
        <w:tc>
          <w:tcPr>
            <w:tcW w:w="8823" w:type="dxa"/>
            <w:shd w:val="clear" w:color="auto" w:fill="FFFFFF"/>
          </w:tcPr>
          <w:p w:rsidR="000718D7" w:rsidRDefault="00780B6D" w:rsidP="002A76A0">
            <w:pPr>
              <w:pStyle w:val="BodyText"/>
              <w:ind w:left="1"/>
            </w:pPr>
            <w:r>
              <w:rPr>
                <w:rFonts w:hint="eastAsia"/>
              </w:rPr>
              <w:t>When user login the system successfully, system redirect to available page</w:t>
            </w:r>
          </w:p>
        </w:tc>
      </w:tr>
      <w:tr w:rsidR="000718D7" w:rsidTr="002A76A0">
        <w:trPr>
          <w:trHeight w:val="503"/>
        </w:trPr>
        <w:tc>
          <w:tcPr>
            <w:tcW w:w="1293" w:type="dxa"/>
            <w:shd w:val="clear" w:color="auto" w:fill="FFFFFF"/>
          </w:tcPr>
          <w:p w:rsidR="000718D7" w:rsidRDefault="000718D7" w:rsidP="002A76A0">
            <w:pPr>
              <w:pStyle w:val="BodyText"/>
            </w:pPr>
            <w:r>
              <w:t>Comments</w:t>
            </w:r>
          </w:p>
        </w:tc>
        <w:tc>
          <w:tcPr>
            <w:tcW w:w="8823" w:type="dxa"/>
            <w:shd w:val="clear" w:color="auto" w:fill="FFFFFF"/>
          </w:tcPr>
          <w:p w:rsidR="000718D7" w:rsidRDefault="000718D7" w:rsidP="002A76A0">
            <w:pPr>
              <w:pStyle w:val="BodyText"/>
              <w:rPr>
                <w:i/>
              </w:rPr>
            </w:pPr>
          </w:p>
        </w:tc>
      </w:tr>
    </w:tbl>
    <w:p w:rsidR="000718D7" w:rsidRDefault="000718D7" w:rsidP="000718D7"/>
    <w:p w:rsidR="003645E0" w:rsidRDefault="004B384F" w:rsidP="007A0236">
      <w:pPr>
        <w:pStyle w:val="Heading3"/>
        <w:numPr>
          <w:ilvl w:val="2"/>
          <w:numId w:val="0"/>
        </w:numPr>
        <w:spacing w:line="271" w:lineRule="auto"/>
      </w:pPr>
      <w:r>
        <w:rPr>
          <w:rFonts w:hint="eastAsia"/>
        </w:rPr>
        <w:t>DR2.00 Meeting room booking</w:t>
      </w:r>
      <w:bookmarkEnd w:id="0"/>
      <w:bookmarkEnd w:id="1"/>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3645E0" w:rsidTr="002640D0">
        <w:trPr>
          <w:trHeight w:val="1120"/>
        </w:trPr>
        <w:tc>
          <w:tcPr>
            <w:tcW w:w="1293" w:type="dxa"/>
            <w:shd w:val="clear" w:color="auto" w:fill="C0C0C0"/>
            <w:vAlign w:val="center"/>
          </w:tcPr>
          <w:bookmarkEnd w:id="2"/>
          <w:bookmarkEnd w:id="3"/>
          <w:p w:rsidR="003645E0" w:rsidRDefault="004B384F" w:rsidP="002640D0">
            <w:pPr>
              <w:pStyle w:val="BodyText"/>
              <w:jc w:val="both"/>
            </w:pPr>
            <w:r>
              <w:t>Use Case</w:t>
            </w:r>
          </w:p>
        </w:tc>
        <w:tc>
          <w:tcPr>
            <w:tcW w:w="8823" w:type="dxa"/>
            <w:shd w:val="clear" w:color="auto" w:fill="C0C0C0"/>
          </w:tcPr>
          <w:p w:rsidR="003645E0" w:rsidRDefault="004B384F">
            <w:pPr>
              <w:pStyle w:val="BodyText"/>
              <w:ind w:rightChars="-404" w:right="-889"/>
            </w:pPr>
            <w:r>
              <w:t xml:space="preserve">Detail requirement: </w:t>
            </w:r>
            <w:r>
              <w:rPr>
                <w:rFonts w:hint="eastAsia"/>
              </w:rPr>
              <w:t>DR2.00</w:t>
            </w:r>
          </w:p>
          <w:p w:rsidR="003645E0" w:rsidRDefault="004B384F">
            <w:pPr>
              <w:pStyle w:val="BodyText"/>
              <w:tabs>
                <w:tab w:val="left" w:pos="9347"/>
              </w:tabs>
            </w:pPr>
            <w:r>
              <w:t>High Level Requirement: HLR</w:t>
            </w:r>
            <w:r>
              <w:rPr>
                <w:rFonts w:hint="eastAsia"/>
              </w:rPr>
              <w:t>2.0</w:t>
            </w:r>
          </w:p>
        </w:tc>
      </w:tr>
      <w:tr w:rsidR="003645E0" w:rsidTr="002640D0">
        <w:trPr>
          <w:trHeight w:val="370"/>
        </w:trPr>
        <w:tc>
          <w:tcPr>
            <w:tcW w:w="1293" w:type="dxa"/>
            <w:shd w:val="clear" w:color="auto" w:fill="C0C0C0"/>
            <w:vAlign w:val="center"/>
          </w:tcPr>
          <w:p w:rsidR="003645E0" w:rsidRDefault="004B384F" w:rsidP="002640D0">
            <w:pPr>
              <w:pStyle w:val="BodyText"/>
              <w:jc w:val="both"/>
            </w:pPr>
            <w:r>
              <w:t>Priority</w:t>
            </w:r>
          </w:p>
        </w:tc>
        <w:tc>
          <w:tcPr>
            <w:tcW w:w="8823" w:type="dxa"/>
            <w:shd w:val="clear" w:color="auto" w:fill="C0C0C0"/>
          </w:tcPr>
          <w:p w:rsidR="003645E0" w:rsidRDefault="004B384F" w:rsidP="00A23972">
            <w:pPr>
              <w:pStyle w:val="BodyText"/>
              <w:tabs>
                <w:tab w:val="left" w:pos="1929"/>
              </w:tabs>
              <w:rPr>
                <w:color w:val="0000FF"/>
              </w:rPr>
            </w:pPr>
            <w:r>
              <w:rPr>
                <w:color w:val="0000FF"/>
              </w:rPr>
              <w:t>Critical</w:t>
            </w:r>
            <w:r w:rsidR="00A23972">
              <w:rPr>
                <w:color w:val="0000FF"/>
              </w:rPr>
              <w:tab/>
            </w:r>
          </w:p>
        </w:tc>
      </w:tr>
      <w:tr w:rsidR="003645E0" w:rsidTr="002640D0">
        <w:trPr>
          <w:trHeight w:val="368"/>
        </w:trPr>
        <w:tc>
          <w:tcPr>
            <w:tcW w:w="1293" w:type="dxa"/>
            <w:shd w:val="clear" w:color="auto" w:fill="C0C0C0"/>
            <w:vAlign w:val="center"/>
          </w:tcPr>
          <w:p w:rsidR="003645E0" w:rsidRDefault="004B384F" w:rsidP="002640D0">
            <w:pPr>
              <w:pStyle w:val="BodyText"/>
              <w:jc w:val="both"/>
            </w:pPr>
            <w:r>
              <w:t>Feature</w:t>
            </w:r>
          </w:p>
        </w:tc>
        <w:tc>
          <w:tcPr>
            <w:tcW w:w="8823" w:type="dxa"/>
            <w:shd w:val="clear" w:color="auto" w:fill="C0C0C0"/>
          </w:tcPr>
          <w:p w:rsidR="003645E0" w:rsidRDefault="004B384F">
            <w:pPr>
              <w:pStyle w:val="BodyText"/>
            </w:pPr>
            <w:r>
              <w:rPr>
                <w:rFonts w:hint="eastAsia"/>
              </w:rPr>
              <w:t>Meeting room booking</w:t>
            </w:r>
          </w:p>
        </w:tc>
      </w:tr>
      <w:tr w:rsidR="003645E0" w:rsidTr="002640D0">
        <w:trPr>
          <w:trHeight w:val="368"/>
        </w:trPr>
        <w:tc>
          <w:tcPr>
            <w:tcW w:w="1293" w:type="dxa"/>
            <w:shd w:val="clear" w:color="auto" w:fill="C0C0C0"/>
            <w:vAlign w:val="center"/>
          </w:tcPr>
          <w:p w:rsidR="003645E0" w:rsidRDefault="004B384F" w:rsidP="002640D0">
            <w:pPr>
              <w:pStyle w:val="BodyText"/>
              <w:jc w:val="both"/>
            </w:pPr>
            <w:r>
              <w:lastRenderedPageBreak/>
              <w:t>Actor(s)</w:t>
            </w:r>
          </w:p>
        </w:tc>
        <w:tc>
          <w:tcPr>
            <w:tcW w:w="8823" w:type="dxa"/>
            <w:shd w:val="clear" w:color="auto" w:fill="C0C0C0"/>
          </w:tcPr>
          <w:p w:rsidR="003645E0" w:rsidRDefault="004B384F">
            <w:pPr>
              <w:pStyle w:val="BodyText"/>
            </w:pPr>
            <w:r>
              <w:rPr>
                <w:rFonts w:hint="eastAsia"/>
              </w:rPr>
              <w:t>System user</w:t>
            </w:r>
          </w:p>
        </w:tc>
      </w:tr>
      <w:tr w:rsidR="003645E0" w:rsidTr="002640D0">
        <w:trPr>
          <w:trHeight w:val="434"/>
        </w:trPr>
        <w:tc>
          <w:tcPr>
            <w:tcW w:w="1293" w:type="dxa"/>
            <w:tcBorders>
              <w:bottom w:val="single" w:sz="4" w:space="0" w:color="auto"/>
            </w:tcBorders>
            <w:shd w:val="clear" w:color="auto" w:fill="C0C0C0"/>
            <w:vAlign w:val="center"/>
          </w:tcPr>
          <w:p w:rsidR="003645E0" w:rsidRDefault="004B384F" w:rsidP="002640D0">
            <w:pPr>
              <w:pStyle w:val="BodyText"/>
              <w:ind w:left="1600" w:hangingChars="800" w:hanging="1600"/>
              <w:jc w:val="both"/>
            </w:pPr>
            <w:r>
              <w:t>Requirement</w:t>
            </w:r>
          </w:p>
        </w:tc>
        <w:tc>
          <w:tcPr>
            <w:tcW w:w="8823" w:type="dxa"/>
            <w:tcBorders>
              <w:bottom w:val="single" w:sz="4" w:space="0" w:color="auto"/>
            </w:tcBorders>
            <w:shd w:val="clear" w:color="auto" w:fill="C0C0C0"/>
          </w:tcPr>
          <w:p w:rsidR="003645E0" w:rsidRDefault="004B384F">
            <w:r>
              <w:rPr>
                <w:rFonts w:hint="eastAsia"/>
              </w:rPr>
              <w:t>As a system user, I want to book meeting conveniently</w:t>
            </w:r>
          </w:p>
        </w:tc>
      </w:tr>
      <w:tr w:rsidR="003645E0" w:rsidTr="002640D0">
        <w:trPr>
          <w:trHeight w:val="368"/>
        </w:trPr>
        <w:tc>
          <w:tcPr>
            <w:tcW w:w="1293" w:type="dxa"/>
            <w:shd w:val="clear" w:color="auto" w:fill="C0C0C0"/>
            <w:vAlign w:val="center"/>
          </w:tcPr>
          <w:p w:rsidR="003645E0" w:rsidRDefault="004B384F" w:rsidP="002640D0">
            <w:pPr>
              <w:pStyle w:val="BodyText"/>
              <w:jc w:val="both"/>
              <w:rPr>
                <w:color w:val="000000"/>
              </w:rPr>
            </w:pPr>
            <w:r>
              <w:rPr>
                <w:color w:val="000000"/>
                <w:szCs w:val="24"/>
              </w:rPr>
              <w:t>Status:</w:t>
            </w:r>
          </w:p>
        </w:tc>
        <w:tc>
          <w:tcPr>
            <w:tcW w:w="8823" w:type="dxa"/>
            <w:shd w:val="clear" w:color="auto" w:fill="C0C0C0"/>
          </w:tcPr>
          <w:p w:rsidR="003645E0" w:rsidRDefault="004B384F">
            <w:pPr>
              <w:pStyle w:val="BodyText"/>
              <w:rPr>
                <w:i/>
              </w:rPr>
            </w:pPr>
            <w:r>
              <w:rPr>
                <w:rFonts w:hint="eastAsia"/>
                <w:i/>
              </w:rPr>
              <w:t>Complete</w:t>
            </w:r>
          </w:p>
        </w:tc>
      </w:tr>
      <w:tr w:rsidR="003645E0" w:rsidTr="002640D0">
        <w:trPr>
          <w:trHeight w:val="368"/>
        </w:trPr>
        <w:tc>
          <w:tcPr>
            <w:tcW w:w="1293" w:type="dxa"/>
            <w:shd w:val="clear" w:color="auto" w:fill="FFFFFF"/>
            <w:vAlign w:val="center"/>
          </w:tcPr>
          <w:p w:rsidR="003645E0" w:rsidRDefault="004B384F" w:rsidP="002640D0">
            <w:pPr>
              <w:pStyle w:val="BodyText"/>
              <w:jc w:val="both"/>
            </w:pPr>
            <w:r>
              <w:t>New or elaboration of existing capability:</w:t>
            </w:r>
          </w:p>
        </w:tc>
        <w:tc>
          <w:tcPr>
            <w:tcW w:w="8823" w:type="dxa"/>
            <w:shd w:val="clear" w:color="auto" w:fill="FFFFFF"/>
          </w:tcPr>
          <w:p w:rsidR="003645E0" w:rsidRDefault="004B384F">
            <w:r>
              <w:rPr>
                <w:rFonts w:hint="eastAsia"/>
              </w:rPr>
              <w:t>New</w:t>
            </w:r>
          </w:p>
        </w:tc>
      </w:tr>
      <w:tr w:rsidR="003645E0" w:rsidTr="002640D0">
        <w:trPr>
          <w:trHeight w:val="368"/>
        </w:trPr>
        <w:tc>
          <w:tcPr>
            <w:tcW w:w="1293" w:type="dxa"/>
            <w:shd w:val="clear" w:color="auto" w:fill="FFFFFF"/>
            <w:vAlign w:val="center"/>
          </w:tcPr>
          <w:p w:rsidR="003645E0" w:rsidRDefault="004B384F" w:rsidP="002640D0">
            <w:pPr>
              <w:pStyle w:val="BodyText"/>
              <w:jc w:val="both"/>
            </w:pPr>
            <w:r>
              <w:t>Scenarios</w:t>
            </w:r>
          </w:p>
        </w:tc>
        <w:tc>
          <w:tcPr>
            <w:tcW w:w="8823" w:type="dxa"/>
            <w:shd w:val="clear" w:color="auto" w:fill="FFFFFF"/>
          </w:tcPr>
          <w:p w:rsidR="003B7EE5" w:rsidRDefault="00FB63D8">
            <w:pPr>
              <w:spacing w:after="120"/>
              <w:rPr>
                <w:rFonts w:cs="Arial"/>
                <w:color w:val="000000"/>
              </w:rPr>
            </w:pPr>
            <w:r w:rsidRPr="00794964">
              <w:rPr>
                <w:rFonts w:cs="Arial"/>
                <w:b/>
                <w:color w:val="000000"/>
              </w:rPr>
              <w:t>Req 2.0</w:t>
            </w:r>
            <w:r w:rsidR="004B384F" w:rsidRPr="00794964">
              <w:rPr>
                <w:rFonts w:cs="Arial" w:hint="eastAsia"/>
                <w:b/>
                <w:color w:val="000000"/>
              </w:rPr>
              <w:t>0</w:t>
            </w:r>
            <w:r w:rsidRPr="00794964">
              <w:rPr>
                <w:rFonts w:cs="Arial"/>
                <w:b/>
                <w:color w:val="000000"/>
              </w:rPr>
              <w:t>.01</w:t>
            </w:r>
            <w:r w:rsidRPr="00FB63D8">
              <w:rPr>
                <w:rFonts w:cs="Arial"/>
                <w:color w:val="000000"/>
              </w:rPr>
              <w:t xml:space="preserve"> user can book meeting room</w:t>
            </w:r>
            <w:r w:rsidR="004B384F">
              <w:rPr>
                <w:rFonts w:cs="Arial" w:hint="eastAsia"/>
                <w:color w:val="000000"/>
              </w:rPr>
              <w:t xml:space="preserve"> for one time</w:t>
            </w:r>
          </w:p>
          <w:p w:rsidR="003645E0" w:rsidRDefault="004B384F">
            <w:pPr>
              <w:spacing w:after="120"/>
              <w:rPr>
                <w:rFonts w:cs="Arial"/>
                <w:szCs w:val="20"/>
              </w:rPr>
            </w:pPr>
            <w:r w:rsidRPr="00794964">
              <w:rPr>
                <w:rFonts w:cs="Arial" w:hint="eastAsia"/>
                <w:b/>
                <w:color w:val="000000"/>
              </w:rPr>
              <w:t>Req 2.00.02</w:t>
            </w:r>
            <w:r>
              <w:rPr>
                <w:rFonts w:cs="Arial" w:hint="eastAsia"/>
                <w:color w:val="000000"/>
              </w:rPr>
              <w:t xml:space="preserve"> user can book </w:t>
            </w:r>
            <w:r>
              <w:rPr>
                <w:rFonts w:cs="Arial" w:hint="eastAsia"/>
                <w:color w:val="000000"/>
                <w:sz w:val="18"/>
                <w:szCs w:val="18"/>
              </w:rPr>
              <w:t xml:space="preserve"> </w:t>
            </w:r>
            <w:r>
              <w:rPr>
                <w:rFonts w:hint="eastAsia"/>
              </w:rPr>
              <w:t>eeting room for frequently</w:t>
            </w:r>
          </w:p>
        </w:tc>
      </w:tr>
      <w:tr w:rsidR="003645E0" w:rsidTr="002640D0">
        <w:trPr>
          <w:trHeight w:val="368"/>
        </w:trPr>
        <w:tc>
          <w:tcPr>
            <w:tcW w:w="1293" w:type="dxa"/>
            <w:shd w:val="clear" w:color="auto" w:fill="FFFFFF"/>
            <w:vAlign w:val="center"/>
          </w:tcPr>
          <w:p w:rsidR="003645E0" w:rsidRDefault="004B384F" w:rsidP="002640D0">
            <w:pPr>
              <w:pStyle w:val="BodyText"/>
              <w:jc w:val="both"/>
            </w:pPr>
            <w:r>
              <w:t>Assumptions</w:t>
            </w:r>
          </w:p>
        </w:tc>
        <w:tc>
          <w:tcPr>
            <w:tcW w:w="8823" w:type="dxa"/>
            <w:shd w:val="clear" w:color="auto" w:fill="FFFFFF"/>
          </w:tcPr>
          <w:p w:rsidR="003645E0" w:rsidRDefault="003645E0">
            <w:pPr>
              <w:pStyle w:val="BodyText"/>
            </w:pPr>
          </w:p>
        </w:tc>
      </w:tr>
      <w:tr w:rsidR="003645E0" w:rsidTr="002640D0">
        <w:tc>
          <w:tcPr>
            <w:tcW w:w="1293" w:type="dxa"/>
            <w:shd w:val="clear" w:color="auto" w:fill="FFFFFF"/>
            <w:vAlign w:val="center"/>
          </w:tcPr>
          <w:p w:rsidR="003645E0" w:rsidRDefault="004B384F" w:rsidP="002640D0">
            <w:pPr>
              <w:pStyle w:val="BodyText"/>
              <w:jc w:val="both"/>
            </w:pPr>
            <w:r>
              <w:t>Pre-condition</w:t>
            </w:r>
          </w:p>
        </w:tc>
        <w:tc>
          <w:tcPr>
            <w:tcW w:w="8823" w:type="dxa"/>
            <w:shd w:val="clear" w:color="auto" w:fill="FFFFFF"/>
          </w:tcPr>
          <w:p w:rsidR="003B7EE5" w:rsidRDefault="004B384F">
            <w:pPr>
              <w:pStyle w:val="BodyText"/>
              <w:numPr>
                <w:ilvl w:val="0"/>
                <w:numId w:val="8"/>
              </w:numPr>
            </w:pPr>
            <w:r>
              <w:rPr>
                <w:rFonts w:hint="eastAsia"/>
              </w:rPr>
              <w:t>Login system as a user</w:t>
            </w:r>
          </w:p>
        </w:tc>
      </w:tr>
      <w:tr w:rsidR="003645E0" w:rsidTr="002640D0">
        <w:trPr>
          <w:trHeight w:val="395"/>
        </w:trPr>
        <w:tc>
          <w:tcPr>
            <w:tcW w:w="1293" w:type="dxa"/>
            <w:shd w:val="clear" w:color="auto" w:fill="FFFFFF"/>
            <w:vAlign w:val="center"/>
          </w:tcPr>
          <w:p w:rsidR="003645E0" w:rsidRDefault="004B384F" w:rsidP="002640D0">
            <w:pPr>
              <w:pStyle w:val="BodyText"/>
              <w:jc w:val="both"/>
            </w:pPr>
            <w:r>
              <w:t>Trigger</w:t>
            </w:r>
          </w:p>
        </w:tc>
        <w:tc>
          <w:tcPr>
            <w:tcW w:w="8823" w:type="dxa"/>
            <w:shd w:val="clear" w:color="auto" w:fill="FFFFFF"/>
          </w:tcPr>
          <w:p w:rsidR="003645E0" w:rsidRDefault="003645E0">
            <w:pPr>
              <w:pStyle w:val="BodyText"/>
            </w:pPr>
          </w:p>
        </w:tc>
      </w:tr>
      <w:tr w:rsidR="003645E0" w:rsidTr="002640D0">
        <w:tc>
          <w:tcPr>
            <w:tcW w:w="1293" w:type="dxa"/>
            <w:shd w:val="clear" w:color="auto" w:fill="FFFFFF"/>
            <w:vAlign w:val="center"/>
          </w:tcPr>
          <w:p w:rsidR="003645E0" w:rsidRDefault="004B384F" w:rsidP="002640D0">
            <w:pPr>
              <w:pStyle w:val="BodyText"/>
              <w:jc w:val="both"/>
            </w:pPr>
            <w:r>
              <w:rPr>
                <w:rFonts w:hint="eastAsia"/>
              </w:rPr>
              <w:t>Business rules</w:t>
            </w:r>
          </w:p>
        </w:tc>
        <w:tc>
          <w:tcPr>
            <w:tcW w:w="8823" w:type="dxa"/>
            <w:shd w:val="clear" w:color="auto" w:fill="FFFFFF"/>
          </w:tcPr>
          <w:p w:rsidR="003645E0" w:rsidRDefault="004B384F" w:rsidP="00E40296">
            <w:pPr>
              <w:pStyle w:val="BodyText"/>
              <w:numPr>
                <w:ilvl w:val="0"/>
                <w:numId w:val="10"/>
              </w:numPr>
            </w:pPr>
            <w:r>
              <w:rPr>
                <w:rFonts w:hint="eastAsia"/>
              </w:rPr>
              <w:t>User should has ability to book meeting room from Available tab page</w:t>
            </w:r>
          </w:p>
          <w:p w:rsidR="003645E0" w:rsidRDefault="004B384F" w:rsidP="004A148E">
            <w:pPr>
              <w:pStyle w:val="BodyText"/>
              <w:numPr>
                <w:ilvl w:val="0"/>
                <w:numId w:val="10"/>
              </w:numPr>
            </w:pPr>
            <w:r>
              <w:rPr>
                <w:rFonts w:hint="eastAsia"/>
              </w:rPr>
              <w:t xml:space="preserve">User should has ability to book meeting room from All tab page if meeting room </w:t>
            </w:r>
            <w:r w:rsidR="00A23972">
              <w:rPr>
                <w:rFonts w:hint="eastAsia"/>
              </w:rPr>
              <w:t>has</w:t>
            </w:r>
            <w:r>
              <w:rPr>
                <w:rFonts w:hint="eastAsia"/>
              </w:rPr>
              <w:t xml:space="preserve"> available </w:t>
            </w:r>
            <w:r w:rsidR="00A23972">
              <w:rPr>
                <w:rFonts w:hint="eastAsia"/>
              </w:rPr>
              <w:t xml:space="preserve">period </w:t>
            </w:r>
            <w:r>
              <w:rPr>
                <w:rFonts w:hint="eastAsia"/>
              </w:rPr>
              <w:t>for the user</w:t>
            </w:r>
          </w:p>
          <w:p w:rsidR="003645E0" w:rsidRDefault="004B384F" w:rsidP="00890402">
            <w:pPr>
              <w:pStyle w:val="BodyText"/>
              <w:numPr>
                <w:ilvl w:val="0"/>
                <w:numId w:val="10"/>
              </w:numPr>
            </w:pPr>
            <w:r>
              <w:rPr>
                <w:rFonts w:hint="eastAsia"/>
              </w:rPr>
              <w:t>There should pop up a screen for user to book a meeting room after user click meeting room booking button</w:t>
            </w:r>
          </w:p>
          <w:p w:rsidR="003645E0" w:rsidRDefault="004B384F" w:rsidP="000103D0">
            <w:pPr>
              <w:pStyle w:val="BodyText"/>
              <w:numPr>
                <w:ilvl w:val="0"/>
                <w:numId w:val="10"/>
              </w:numPr>
              <w:rPr>
                <w:rFonts w:hint="eastAsia"/>
              </w:rPr>
            </w:pPr>
            <w:r>
              <w:rPr>
                <w:rFonts w:hint="eastAsia"/>
              </w:rPr>
              <w:t>When user finish meeting room booking, system page should redirect to Mine tab page</w:t>
            </w:r>
          </w:p>
          <w:p w:rsidR="003645E0" w:rsidRDefault="004B384F" w:rsidP="000103D0">
            <w:pPr>
              <w:pStyle w:val="BodyText"/>
              <w:numPr>
                <w:ilvl w:val="0"/>
                <w:numId w:val="10"/>
              </w:numPr>
            </w:pPr>
            <w:r>
              <w:rPr>
                <w:rFonts w:hint="eastAsia"/>
              </w:rPr>
              <w:t>When user try to book a specific meeting room, there should pop up a message to prompt this meeting room has possibility book by admin officer even though the user has booked this meeting room, user should has ability to confirm the booking or cancel the booking on popped up message dialog</w:t>
            </w:r>
          </w:p>
          <w:p w:rsidR="003645E0" w:rsidRDefault="004B384F" w:rsidP="00890402">
            <w:pPr>
              <w:pStyle w:val="BodyText"/>
              <w:numPr>
                <w:ilvl w:val="0"/>
                <w:numId w:val="10"/>
              </w:numPr>
              <w:rPr>
                <w:rFonts w:hint="eastAsia"/>
              </w:rPr>
            </w:pPr>
            <w:r>
              <w:rPr>
                <w:rFonts w:hint="eastAsia"/>
              </w:rPr>
              <w:t xml:space="preserve">On </w:t>
            </w:r>
            <w:r w:rsidR="009C7A38">
              <w:rPr>
                <w:rFonts w:hint="eastAsia"/>
              </w:rPr>
              <w:t>pop</w:t>
            </w:r>
            <w:r>
              <w:rPr>
                <w:rFonts w:hint="eastAsia"/>
              </w:rPr>
              <w:t xml:space="preserve"> up meeting room booking screen, user should has ability to switch the order way between one time order and frequently order easily</w:t>
            </w:r>
          </w:p>
          <w:p w:rsidR="009C7A38" w:rsidRDefault="009C7A38" w:rsidP="00890402">
            <w:pPr>
              <w:pStyle w:val="BodyText"/>
              <w:numPr>
                <w:ilvl w:val="0"/>
                <w:numId w:val="10"/>
              </w:numPr>
            </w:pPr>
            <w:r>
              <w:rPr>
                <w:rFonts w:hint="eastAsia"/>
              </w:rPr>
              <w:t>On pop up meeting room booking screen, user can specify who book this meeting room</w:t>
            </w:r>
            <w:r w:rsidR="00AA6C13">
              <w:rPr>
                <w:rFonts w:hint="eastAsia"/>
              </w:rPr>
              <w:t xml:space="preserve">. </w:t>
            </w:r>
            <w:r w:rsidR="00AA6C13">
              <w:t>I</w:t>
            </w:r>
            <w:r w:rsidR="00AA6C13">
              <w:rPr>
                <w:rFonts w:hint="eastAsia"/>
              </w:rPr>
              <w:t>f there isn</w:t>
            </w:r>
            <w:r w:rsidR="00AA6C13">
              <w:t>’</w:t>
            </w:r>
            <w:r w:rsidR="00AA6C13">
              <w:rPr>
                <w:rFonts w:hint="eastAsia"/>
              </w:rPr>
              <w:t>t specify user name, the meeting room will be booked by current user</w:t>
            </w:r>
          </w:p>
          <w:p w:rsidR="003645E0" w:rsidRDefault="004B384F" w:rsidP="00890402">
            <w:pPr>
              <w:pStyle w:val="BodyText"/>
              <w:numPr>
                <w:ilvl w:val="0"/>
                <w:numId w:val="10"/>
              </w:numPr>
            </w:pPr>
            <w:r>
              <w:rPr>
                <w:rFonts w:hint="eastAsia"/>
              </w:rPr>
              <w:t>When user want to book a meeting room one time, the user should has ability to specify target day and period</w:t>
            </w:r>
            <w:r w:rsidR="00C927DA">
              <w:rPr>
                <w:rFonts w:hint="eastAsia"/>
              </w:rPr>
              <w:t xml:space="preserve">. </w:t>
            </w:r>
            <w:r w:rsidR="00C927DA">
              <w:t>T</w:t>
            </w:r>
            <w:r w:rsidR="00C927DA">
              <w:rPr>
                <w:rFonts w:hint="eastAsia"/>
              </w:rPr>
              <w:t>he function should be implemented like below.</w:t>
            </w:r>
          </w:p>
          <w:p w:rsidR="00C927DA" w:rsidRDefault="00C927DA">
            <w:pPr>
              <w:pStyle w:val="BodyText"/>
            </w:pPr>
            <w:r>
              <w:object w:dxaOrig="6108" w:dyaOrig="7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5pt;height:38.55pt" o:ole="">
                  <v:imagedata r:id="rId7" o:title=""/>
                </v:shape>
                <o:OLEObject Type="Embed" ProgID="PBrush" ShapeID="_x0000_i1025" DrawAspect="Content" ObjectID="_1469213775" r:id="rId8"/>
              </w:object>
            </w:r>
          </w:p>
          <w:p w:rsidR="003645E0" w:rsidRDefault="004B384F" w:rsidP="005C2671">
            <w:pPr>
              <w:pStyle w:val="BodyText"/>
              <w:numPr>
                <w:ilvl w:val="0"/>
                <w:numId w:val="10"/>
              </w:numPr>
            </w:pPr>
            <w:r>
              <w:rPr>
                <w:rFonts w:hint="eastAsia"/>
              </w:rPr>
              <w:t xml:space="preserve">When </w:t>
            </w:r>
            <w:r w:rsidR="005C2671">
              <w:t>user wants</w:t>
            </w:r>
            <w:r>
              <w:rPr>
                <w:rFonts w:hint="eastAsia"/>
              </w:rPr>
              <w:t xml:space="preserve"> to book a meeting room frequently, the user should has ability to specify the rule of order</w:t>
            </w:r>
            <w:r w:rsidR="00FA0D56">
              <w:rPr>
                <w:rFonts w:hint="eastAsia"/>
              </w:rPr>
              <w:t xml:space="preserve">. </w:t>
            </w:r>
            <w:r w:rsidR="00FA0D56">
              <w:t>T</w:t>
            </w:r>
            <w:r w:rsidR="00FA0D56">
              <w:rPr>
                <w:rFonts w:hint="eastAsia"/>
              </w:rPr>
              <w:t xml:space="preserve">he function should be implemented </w:t>
            </w:r>
            <w:r w:rsidR="00C927DA">
              <w:rPr>
                <w:rFonts w:hint="eastAsia"/>
              </w:rPr>
              <w:t>like</w:t>
            </w:r>
            <w:r w:rsidR="00FA0D56">
              <w:rPr>
                <w:rFonts w:hint="eastAsia"/>
              </w:rPr>
              <w:t xml:space="preserve"> below.</w:t>
            </w:r>
          </w:p>
          <w:p w:rsidR="00D72992" w:rsidRDefault="00D72992" w:rsidP="007B1365">
            <w:pPr>
              <w:pStyle w:val="BodyText"/>
            </w:pPr>
            <w:r>
              <w:rPr>
                <w:rFonts w:hint="eastAsia"/>
              </w:rPr>
              <w:t>For daily booking</w:t>
            </w:r>
          </w:p>
          <w:p w:rsidR="00D72992" w:rsidRDefault="00D72992" w:rsidP="007B1365">
            <w:pPr>
              <w:pStyle w:val="BodyText"/>
            </w:pPr>
            <w:r>
              <w:object w:dxaOrig="6312" w:dyaOrig="5784">
                <v:shape id="_x0000_i1026" type="#_x0000_t75" style="width:315.45pt;height:289.3pt" o:ole="">
                  <v:imagedata r:id="rId9" o:title=""/>
                </v:shape>
                <o:OLEObject Type="Embed" ProgID="PBrush" ShapeID="_x0000_i1026" DrawAspect="Content" ObjectID="_1469213776" r:id="rId10"/>
              </w:object>
            </w:r>
          </w:p>
          <w:p w:rsidR="007B1365" w:rsidRDefault="007B1365" w:rsidP="007B1365">
            <w:pPr>
              <w:pStyle w:val="BodyText"/>
            </w:pPr>
            <w:r>
              <w:rPr>
                <w:rFonts w:hint="eastAsia"/>
              </w:rPr>
              <w:t>For weekly booking</w:t>
            </w:r>
          </w:p>
          <w:p w:rsidR="00FA0D56" w:rsidRDefault="007B1365">
            <w:pPr>
              <w:pStyle w:val="BodyText"/>
            </w:pPr>
            <w:r>
              <w:object w:dxaOrig="6336" w:dyaOrig="5808">
                <v:shape id="_x0000_i1027" type="#_x0000_t75" style="width:316.7pt;height:290.55pt" o:ole="">
                  <v:imagedata r:id="rId11" o:title=""/>
                </v:shape>
                <o:OLEObject Type="Embed" ProgID="PBrush" ShapeID="_x0000_i1027" DrawAspect="Content" ObjectID="_1469213777" r:id="rId12"/>
              </w:object>
            </w:r>
          </w:p>
          <w:p w:rsidR="006A222F" w:rsidRDefault="006A222F">
            <w:pPr>
              <w:pStyle w:val="BodyText"/>
            </w:pPr>
            <w:r>
              <w:rPr>
                <w:rFonts w:hint="eastAsia"/>
              </w:rPr>
              <w:lastRenderedPageBreak/>
              <w:t>For monthly booking</w:t>
            </w:r>
          </w:p>
          <w:p w:rsidR="006A222F" w:rsidRDefault="006A222F">
            <w:pPr>
              <w:pStyle w:val="BodyText"/>
            </w:pPr>
            <w:r>
              <w:object w:dxaOrig="6264" w:dyaOrig="5736">
                <v:shape id="_x0000_i1028" type="#_x0000_t75" style="width:313.3pt;height:286.7pt" o:ole="">
                  <v:imagedata r:id="rId13" o:title=""/>
                </v:shape>
                <o:OLEObject Type="Embed" ProgID="PBrush" ShapeID="_x0000_i1028" DrawAspect="Content" ObjectID="_1469213778" r:id="rId14"/>
              </w:object>
            </w:r>
          </w:p>
          <w:p w:rsidR="003645E0" w:rsidRDefault="004B384F" w:rsidP="00890402">
            <w:pPr>
              <w:pStyle w:val="BodyText"/>
              <w:numPr>
                <w:ilvl w:val="0"/>
                <w:numId w:val="10"/>
              </w:numPr>
            </w:pPr>
            <w:r>
              <w:rPr>
                <w:rFonts w:hint="eastAsia"/>
              </w:rPr>
              <w:t xml:space="preserve">If there is/are some periods conflict with other user booking, there should be a pop up message to prompt meeting room booking on those period will not take </w:t>
            </w:r>
            <w:r w:rsidR="00287324">
              <w:t>effect</w:t>
            </w:r>
            <w:r>
              <w:rPr>
                <w:rFonts w:hint="eastAsia"/>
              </w:rPr>
              <w:t>. User can confirm the booking of in-conflict period or cancel entire booking on pop up message dialog</w:t>
            </w:r>
            <w:bookmarkStart w:id="4" w:name="_GoBack"/>
            <w:bookmarkEnd w:id="4"/>
          </w:p>
        </w:tc>
      </w:tr>
      <w:tr w:rsidR="003645E0" w:rsidTr="002640D0">
        <w:trPr>
          <w:trHeight w:val="548"/>
        </w:trPr>
        <w:tc>
          <w:tcPr>
            <w:tcW w:w="1293" w:type="dxa"/>
            <w:shd w:val="clear" w:color="auto" w:fill="FFFFFF"/>
            <w:vAlign w:val="center"/>
          </w:tcPr>
          <w:p w:rsidR="003645E0" w:rsidRDefault="004B384F" w:rsidP="002640D0">
            <w:pPr>
              <w:pStyle w:val="BodyText"/>
              <w:jc w:val="both"/>
            </w:pPr>
            <w:r>
              <w:lastRenderedPageBreak/>
              <w:t>Alternative paths/exception handling.</w:t>
            </w:r>
          </w:p>
        </w:tc>
        <w:tc>
          <w:tcPr>
            <w:tcW w:w="8823" w:type="dxa"/>
            <w:shd w:val="clear" w:color="auto" w:fill="FFFFFF"/>
          </w:tcPr>
          <w:p w:rsidR="003B7EE5" w:rsidRDefault="004B384F" w:rsidP="003B7EE5">
            <w:pPr>
              <w:pStyle w:val="BodyText"/>
              <w:rPr>
                <w:b/>
                <w:bCs/>
                <w:kern w:val="36"/>
              </w:rPr>
            </w:pPr>
            <w:r>
              <w:rPr>
                <w:rFonts w:hint="eastAsia"/>
              </w:rPr>
              <w:t>AE 2.00.01 There should pop up a message to prompt the meeting room booking failed If the meeting room has booked by another user before the user confirm the booking, system page should still hover on previous page</w:t>
            </w:r>
          </w:p>
        </w:tc>
      </w:tr>
      <w:tr w:rsidR="003645E0" w:rsidTr="002640D0">
        <w:trPr>
          <w:trHeight w:val="503"/>
        </w:trPr>
        <w:tc>
          <w:tcPr>
            <w:tcW w:w="1293" w:type="dxa"/>
            <w:shd w:val="clear" w:color="auto" w:fill="FFFFFF"/>
            <w:vAlign w:val="center"/>
          </w:tcPr>
          <w:p w:rsidR="003645E0" w:rsidRDefault="004B384F" w:rsidP="002640D0">
            <w:pPr>
              <w:pStyle w:val="BodyText"/>
              <w:jc w:val="both"/>
            </w:pPr>
            <w:r>
              <w:t>Post-conditions</w:t>
            </w:r>
          </w:p>
        </w:tc>
        <w:tc>
          <w:tcPr>
            <w:tcW w:w="8823" w:type="dxa"/>
            <w:shd w:val="clear" w:color="auto" w:fill="FFFFFF"/>
          </w:tcPr>
          <w:p w:rsidR="003B7EE5" w:rsidRDefault="004B384F">
            <w:pPr>
              <w:pStyle w:val="BodyText"/>
              <w:numPr>
                <w:ilvl w:val="0"/>
                <w:numId w:val="9"/>
              </w:numPr>
              <w:ind w:firstLine="227"/>
            </w:pPr>
            <w:r>
              <w:rPr>
                <w:rFonts w:hint="eastAsia"/>
              </w:rPr>
              <w:t>When user booked a meeting room, the meeting room should be listed on Mine tab page</w:t>
            </w:r>
          </w:p>
          <w:p w:rsidR="003B7EE5" w:rsidRDefault="004B384F" w:rsidP="00A45824">
            <w:pPr>
              <w:pStyle w:val="BodyText"/>
              <w:numPr>
                <w:ilvl w:val="0"/>
                <w:numId w:val="9"/>
              </w:numPr>
              <w:ind w:firstLine="227"/>
            </w:pPr>
            <w:r>
              <w:rPr>
                <w:rFonts w:hint="eastAsia"/>
              </w:rPr>
              <w:t>When user booked meeting room frequently, the meeting room should be listed on Mine tab page separately by date</w:t>
            </w:r>
          </w:p>
        </w:tc>
      </w:tr>
      <w:tr w:rsidR="003645E0" w:rsidTr="002640D0">
        <w:trPr>
          <w:trHeight w:val="503"/>
        </w:trPr>
        <w:tc>
          <w:tcPr>
            <w:tcW w:w="1293" w:type="dxa"/>
            <w:shd w:val="clear" w:color="auto" w:fill="FFFFFF"/>
            <w:vAlign w:val="center"/>
          </w:tcPr>
          <w:p w:rsidR="003645E0" w:rsidRDefault="004B384F" w:rsidP="002640D0">
            <w:pPr>
              <w:pStyle w:val="BodyText"/>
              <w:jc w:val="both"/>
            </w:pPr>
            <w:r>
              <w:t>Comments</w:t>
            </w:r>
          </w:p>
        </w:tc>
        <w:tc>
          <w:tcPr>
            <w:tcW w:w="8823" w:type="dxa"/>
            <w:shd w:val="clear" w:color="auto" w:fill="FFFFFF"/>
          </w:tcPr>
          <w:p w:rsidR="003645E0" w:rsidRDefault="003645E0">
            <w:pPr>
              <w:pStyle w:val="BodyText"/>
              <w:rPr>
                <w:i/>
              </w:rPr>
            </w:pPr>
          </w:p>
        </w:tc>
      </w:tr>
    </w:tbl>
    <w:p w:rsidR="00F2632B" w:rsidRDefault="00F2632B" w:rsidP="00F2632B">
      <w:pPr>
        <w:pStyle w:val="Heading3"/>
        <w:numPr>
          <w:ilvl w:val="2"/>
          <w:numId w:val="0"/>
        </w:numPr>
        <w:spacing w:line="271" w:lineRule="auto"/>
      </w:pPr>
      <w:r>
        <w:rPr>
          <w:rFonts w:hint="eastAsia"/>
        </w:rPr>
        <w:t>DR3.00 Available meeting room display</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F2632B" w:rsidTr="00345984">
        <w:trPr>
          <w:trHeight w:val="1120"/>
        </w:trPr>
        <w:tc>
          <w:tcPr>
            <w:tcW w:w="1293" w:type="dxa"/>
            <w:shd w:val="clear" w:color="auto" w:fill="C0C0C0"/>
          </w:tcPr>
          <w:p w:rsidR="00F2632B" w:rsidRDefault="00F2632B" w:rsidP="00345984">
            <w:pPr>
              <w:pStyle w:val="BodyText"/>
            </w:pPr>
            <w:r>
              <w:t>Use Case</w:t>
            </w:r>
          </w:p>
          <w:p w:rsidR="00F2632B" w:rsidRDefault="00F2632B" w:rsidP="00345984">
            <w:pPr>
              <w:pStyle w:val="BodyText"/>
            </w:pPr>
          </w:p>
        </w:tc>
        <w:tc>
          <w:tcPr>
            <w:tcW w:w="8823" w:type="dxa"/>
            <w:shd w:val="clear" w:color="auto" w:fill="C0C0C0"/>
          </w:tcPr>
          <w:p w:rsidR="00F2632B" w:rsidRDefault="00F2632B" w:rsidP="00345984">
            <w:pPr>
              <w:pStyle w:val="BodyText"/>
              <w:ind w:rightChars="-404" w:right="-889"/>
            </w:pPr>
            <w:r>
              <w:t xml:space="preserve">Detail requirement: </w:t>
            </w:r>
            <w:r>
              <w:rPr>
                <w:rFonts w:hint="eastAsia"/>
              </w:rPr>
              <w:t>DR3.00</w:t>
            </w:r>
          </w:p>
          <w:p w:rsidR="00F2632B" w:rsidRDefault="00F2632B" w:rsidP="00F2632B">
            <w:pPr>
              <w:pStyle w:val="BodyText"/>
              <w:tabs>
                <w:tab w:val="left" w:pos="9347"/>
              </w:tabs>
            </w:pPr>
            <w:r>
              <w:t>High Level Requirement: HLR</w:t>
            </w:r>
            <w:r>
              <w:rPr>
                <w:rFonts w:hint="eastAsia"/>
              </w:rPr>
              <w:t>3.0</w:t>
            </w:r>
          </w:p>
        </w:tc>
      </w:tr>
      <w:tr w:rsidR="00F2632B" w:rsidTr="00345984">
        <w:trPr>
          <w:trHeight w:val="370"/>
        </w:trPr>
        <w:tc>
          <w:tcPr>
            <w:tcW w:w="1293" w:type="dxa"/>
            <w:shd w:val="clear" w:color="auto" w:fill="C0C0C0"/>
          </w:tcPr>
          <w:p w:rsidR="00F2632B" w:rsidRDefault="00F2632B" w:rsidP="00345984">
            <w:pPr>
              <w:pStyle w:val="BodyText"/>
            </w:pPr>
            <w:r>
              <w:t>Priority</w:t>
            </w:r>
          </w:p>
        </w:tc>
        <w:tc>
          <w:tcPr>
            <w:tcW w:w="8823" w:type="dxa"/>
            <w:shd w:val="clear" w:color="auto" w:fill="C0C0C0"/>
          </w:tcPr>
          <w:p w:rsidR="00F2632B" w:rsidRDefault="00F2632B" w:rsidP="00345984">
            <w:pPr>
              <w:pStyle w:val="BodyText"/>
              <w:rPr>
                <w:color w:val="0000FF"/>
              </w:rPr>
            </w:pPr>
            <w:r>
              <w:rPr>
                <w:color w:val="0000FF"/>
              </w:rPr>
              <w:t>Critical</w:t>
            </w:r>
          </w:p>
        </w:tc>
      </w:tr>
      <w:tr w:rsidR="00F2632B" w:rsidTr="00345984">
        <w:trPr>
          <w:trHeight w:val="368"/>
        </w:trPr>
        <w:tc>
          <w:tcPr>
            <w:tcW w:w="1293" w:type="dxa"/>
            <w:shd w:val="clear" w:color="auto" w:fill="C0C0C0"/>
          </w:tcPr>
          <w:p w:rsidR="00F2632B" w:rsidRDefault="00F2632B" w:rsidP="00345984">
            <w:pPr>
              <w:pStyle w:val="BodyText"/>
            </w:pPr>
            <w:r>
              <w:t>Feature</w:t>
            </w:r>
          </w:p>
        </w:tc>
        <w:tc>
          <w:tcPr>
            <w:tcW w:w="8823" w:type="dxa"/>
            <w:shd w:val="clear" w:color="auto" w:fill="C0C0C0"/>
          </w:tcPr>
          <w:p w:rsidR="00F2632B" w:rsidRDefault="005F5E9D" w:rsidP="00345984">
            <w:pPr>
              <w:pStyle w:val="BodyText"/>
            </w:pPr>
            <w:r>
              <w:rPr>
                <w:rFonts w:hint="eastAsia"/>
              </w:rPr>
              <w:t>Available meeting room display</w:t>
            </w:r>
          </w:p>
        </w:tc>
      </w:tr>
      <w:tr w:rsidR="00F2632B" w:rsidTr="00345984">
        <w:trPr>
          <w:trHeight w:val="368"/>
        </w:trPr>
        <w:tc>
          <w:tcPr>
            <w:tcW w:w="1293" w:type="dxa"/>
            <w:shd w:val="clear" w:color="auto" w:fill="C0C0C0"/>
          </w:tcPr>
          <w:p w:rsidR="00F2632B" w:rsidRDefault="00F2632B" w:rsidP="00345984">
            <w:pPr>
              <w:pStyle w:val="BodyText"/>
            </w:pPr>
            <w:r>
              <w:lastRenderedPageBreak/>
              <w:t>Actor(s)</w:t>
            </w:r>
          </w:p>
        </w:tc>
        <w:tc>
          <w:tcPr>
            <w:tcW w:w="8823" w:type="dxa"/>
            <w:shd w:val="clear" w:color="auto" w:fill="C0C0C0"/>
          </w:tcPr>
          <w:p w:rsidR="00F2632B" w:rsidRDefault="00F2632B" w:rsidP="00345984">
            <w:pPr>
              <w:pStyle w:val="BodyText"/>
            </w:pPr>
            <w:r>
              <w:rPr>
                <w:rFonts w:hint="eastAsia"/>
              </w:rPr>
              <w:t>System user</w:t>
            </w:r>
          </w:p>
        </w:tc>
      </w:tr>
      <w:tr w:rsidR="00F2632B" w:rsidTr="00345984">
        <w:trPr>
          <w:trHeight w:val="434"/>
        </w:trPr>
        <w:tc>
          <w:tcPr>
            <w:tcW w:w="1293" w:type="dxa"/>
            <w:tcBorders>
              <w:bottom w:val="single" w:sz="4" w:space="0" w:color="auto"/>
            </w:tcBorders>
            <w:shd w:val="clear" w:color="auto" w:fill="C0C0C0"/>
          </w:tcPr>
          <w:p w:rsidR="00F2632B" w:rsidRDefault="00F2632B" w:rsidP="00F2632B">
            <w:pPr>
              <w:pStyle w:val="BodyText"/>
              <w:ind w:left="1600" w:hangingChars="800" w:hanging="1600"/>
            </w:pPr>
            <w:r>
              <w:t>Requirement</w:t>
            </w:r>
          </w:p>
        </w:tc>
        <w:tc>
          <w:tcPr>
            <w:tcW w:w="8823" w:type="dxa"/>
            <w:tcBorders>
              <w:bottom w:val="single" w:sz="4" w:space="0" w:color="auto"/>
            </w:tcBorders>
            <w:shd w:val="clear" w:color="auto" w:fill="C0C0C0"/>
          </w:tcPr>
          <w:p w:rsidR="00F2632B" w:rsidRDefault="00F2632B" w:rsidP="005F5E9D">
            <w:r>
              <w:rPr>
                <w:rFonts w:hint="eastAsia"/>
              </w:rPr>
              <w:t xml:space="preserve">As a system user, I want to </w:t>
            </w:r>
            <w:r w:rsidR="005F5E9D">
              <w:rPr>
                <w:rFonts w:hint="eastAsia"/>
              </w:rPr>
              <w:t>view all available meeting room</w:t>
            </w:r>
            <w:r w:rsidR="0026069A">
              <w:rPr>
                <w:rFonts w:hint="eastAsia"/>
              </w:rPr>
              <w:t>s</w:t>
            </w:r>
            <w:r w:rsidR="005F5E9D">
              <w:rPr>
                <w:rFonts w:hint="eastAsia"/>
              </w:rPr>
              <w:t xml:space="preserve"> in a list</w:t>
            </w:r>
          </w:p>
        </w:tc>
      </w:tr>
      <w:tr w:rsidR="00F2632B" w:rsidTr="00345984">
        <w:trPr>
          <w:trHeight w:val="368"/>
        </w:trPr>
        <w:tc>
          <w:tcPr>
            <w:tcW w:w="1293" w:type="dxa"/>
            <w:shd w:val="clear" w:color="auto" w:fill="C0C0C0"/>
          </w:tcPr>
          <w:p w:rsidR="00F2632B" w:rsidRDefault="00F2632B" w:rsidP="00345984">
            <w:pPr>
              <w:pStyle w:val="BodyText"/>
              <w:rPr>
                <w:color w:val="000000"/>
              </w:rPr>
            </w:pPr>
            <w:r>
              <w:rPr>
                <w:color w:val="000000"/>
                <w:szCs w:val="24"/>
              </w:rPr>
              <w:t xml:space="preserve">Status: </w:t>
            </w:r>
          </w:p>
        </w:tc>
        <w:tc>
          <w:tcPr>
            <w:tcW w:w="8823" w:type="dxa"/>
            <w:shd w:val="clear" w:color="auto" w:fill="C0C0C0"/>
          </w:tcPr>
          <w:p w:rsidR="00F2632B" w:rsidRDefault="00F2632B" w:rsidP="00345984">
            <w:pPr>
              <w:pStyle w:val="BodyText"/>
              <w:rPr>
                <w:i/>
              </w:rPr>
            </w:pPr>
            <w:r>
              <w:rPr>
                <w:rFonts w:hint="eastAsia"/>
                <w:i/>
              </w:rPr>
              <w:t>Complete</w:t>
            </w:r>
          </w:p>
        </w:tc>
      </w:tr>
      <w:tr w:rsidR="00F2632B" w:rsidTr="00345984">
        <w:trPr>
          <w:trHeight w:val="368"/>
        </w:trPr>
        <w:tc>
          <w:tcPr>
            <w:tcW w:w="1293" w:type="dxa"/>
            <w:shd w:val="clear" w:color="auto" w:fill="FFFFFF"/>
          </w:tcPr>
          <w:p w:rsidR="00F2632B" w:rsidRDefault="00F2632B" w:rsidP="00345984">
            <w:pPr>
              <w:pStyle w:val="BodyText"/>
            </w:pPr>
            <w:r>
              <w:t>New or elaboration of existing capability:</w:t>
            </w:r>
          </w:p>
        </w:tc>
        <w:tc>
          <w:tcPr>
            <w:tcW w:w="8823" w:type="dxa"/>
            <w:shd w:val="clear" w:color="auto" w:fill="FFFFFF"/>
          </w:tcPr>
          <w:p w:rsidR="00F2632B" w:rsidRDefault="00F2632B" w:rsidP="00345984">
            <w:r>
              <w:rPr>
                <w:rFonts w:hint="eastAsia"/>
              </w:rPr>
              <w:t>New</w:t>
            </w:r>
          </w:p>
        </w:tc>
      </w:tr>
      <w:tr w:rsidR="00F2632B" w:rsidTr="00345984">
        <w:trPr>
          <w:trHeight w:val="368"/>
        </w:trPr>
        <w:tc>
          <w:tcPr>
            <w:tcW w:w="1293" w:type="dxa"/>
            <w:shd w:val="clear" w:color="auto" w:fill="FFFFFF"/>
          </w:tcPr>
          <w:p w:rsidR="00F2632B" w:rsidRDefault="00F2632B" w:rsidP="00345984">
            <w:pPr>
              <w:pStyle w:val="BodyText"/>
            </w:pPr>
            <w:r>
              <w:t xml:space="preserve">Scenarios </w:t>
            </w:r>
          </w:p>
        </w:tc>
        <w:tc>
          <w:tcPr>
            <w:tcW w:w="8823" w:type="dxa"/>
            <w:shd w:val="clear" w:color="auto" w:fill="FFFFFF"/>
          </w:tcPr>
          <w:p w:rsidR="00F2632B" w:rsidRPr="00B43B1B" w:rsidRDefault="00C24483" w:rsidP="00C24483">
            <w:pPr>
              <w:spacing w:after="120"/>
              <w:rPr>
                <w:rFonts w:cs="Arial"/>
                <w:color w:val="000000"/>
              </w:rPr>
            </w:pPr>
            <w:r>
              <w:rPr>
                <w:rFonts w:cs="Arial"/>
                <w:b/>
                <w:color w:val="000000"/>
              </w:rPr>
              <w:t xml:space="preserve">Req </w:t>
            </w:r>
            <w:r>
              <w:rPr>
                <w:rFonts w:cs="Arial" w:hint="eastAsia"/>
                <w:b/>
                <w:color w:val="000000"/>
              </w:rPr>
              <w:t>3</w:t>
            </w:r>
            <w:r w:rsidR="00F2632B" w:rsidRPr="00794964">
              <w:rPr>
                <w:rFonts w:cs="Arial"/>
                <w:b/>
                <w:color w:val="000000"/>
              </w:rPr>
              <w:t>.0</w:t>
            </w:r>
            <w:r w:rsidR="00F2632B" w:rsidRPr="00794964">
              <w:rPr>
                <w:rFonts w:cs="Arial" w:hint="eastAsia"/>
                <w:b/>
                <w:color w:val="000000"/>
              </w:rPr>
              <w:t>0</w:t>
            </w:r>
            <w:r w:rsidR="00F2632B" w:rsidRPr="00794964">
              <w:rPr>
                <w:rFonts w:cs="Arial"/>
                <w:b/>
                <w:color w:val="000000"/>
              </w:rPr>
              <w:t>.01</w:t>
            </w:r>
            <w:r w:rsidR="00F2632B" w:rsidRPr="00FB63D8">
              <w:rPr>
                <w:rFonts w:cs="Arial"/>
                <w:color w:val="000000"/>
              </w:rPr>
              <w:t xml:space="preserve"> </w:t>
            </w:r>
            <w:r>
              <w:rPr>
                <w:rFonts w:cs="Arial" w:hint="eastAsia"/>
                <w:color w:val="000000"/>
              </w:rPr>
              <w:t>user can view all available meeting rooms in Available tab page</w:t>
            </w:r>
          </w:p>
        </w:tc>
      </w:tr>
      <w:tr w:rsidR="00F2632B" w:rsidTr="00345984">
        <w:trPr>
          <w:trHeight w:val="368"/>
        </w:trPr>
        <w:tc>
          <w:tcPr>
            <w:tcW w:w="1293" w:type="dxa"/>
            <w:shd w:val="clear" w:color="auto" w:fill="FFFFFF"/>
          </w:tcPr>
          <w:p w:rsidR="00F2632B" w:rsidRDefault="00F2632B" w:rsidP="00345984">
            <w:pPr>
              <w:pStyle w:val="BodyText"/>
            </w:pPr>
            <w:r>
              <w:t>Assumptions</w:t>
            </w:r>
          </w:p>
        </w:tc>
        <w:tc>
          <w:tcPr>
            <w:tcW w:w="8823" w:type="dxa"/>
            <w:shd w:val="clear" w:color="auto" w:fill="FFFFFF"/>
          </w:tcPr>
          <w:p w:rsidR="00F2632B" w:rsidRDefault="00F2632B" w:rsidP="00345984">
            <w:pPr>
              <w:pStyle w:val="BodyText"/>
            </w:pPr>
          </w:p>
        </w:tc>
      </w:tr>
      <w:tr w:rsidR="00F2632B" w:rsidTr="00345984">
        <w:tc>
          <w:tcPr>
            <w:tcW w:w="1293" w:type="dxa"/>
            <w:shd w:val="clear" w:color="auto" w:fill="FFFFFF"/>
          </w:tcPr>
          <w:p w:rsidR="00F2632B" w:rsidRDefault="00F2632B" w:rsidP="00345984">
            <w:pPr>
              <w:pStyle w:val="BodyText"/>
            </w:pPr>
            <w:r>
              <w:t xml:space="preserve">Pre-condition </w:t>
            </w:r>
          </w:p>
        </w:tc>
        <w:tc>
          <w:tcPr>
            <w:tcW w:w="8823" w:type="dxa"/>
            <w:shd w:val="clear" w:color="auto" w:fill="FFFFFF"/>
          </w:tcPr>
          <w:p w:rsidR="00F2632B" w:rsidRDefault="00F2632B" w:rsidP="00C959F4">
            <w:pPr>
              <w:pStyle w:val="BodyText"/>
              <w:numPr>
                <w:ilvl w:val="0"/>
                <w:numId w:val="15"/>
              </w:numPr>
            </w:pPr>
            <w:r>
              <w:rPr>
                <w:rFonts w:hint="eastAsia"/>
              </w:rPr>
              <w:t>Login system as a user</w:t>
            </w:r>
          </w:p>
        </w:tc>
      </w:tr>
      <w:tr w:rsidR="00F2632B" w:rsidTr="00345984">
        <w:trPr>
          <w:trHeight w:val="395"/>
        </w:trPr>
        <w:tc>
          <w:tcPr>
            <w:tcW w:w="1293" w:type="dxa"/>
            <w:shd w:val="clear" w:color="auto" w:fill="FFFFFF"/>
          </w:tcPr>
          <w:p w:rsidR="00F2632B" w:rsidRDefault="00F2632B" w:rsidP="00345984">
            <w:pPr>
              <w:pStyle w:val="BodyText"/>
            </w:pPr>
            <w:r>
              <w:t>Trigger</w:t>
            </w:r>
          </w:p>
        </w:tc>
        <w:tc>
          <w:tcPr>
            <w:tcW w:w="8823" w:type="dxa"/>
            <w:shd w:val="clear" w:color="auto" w:fill="FFFFFF"/>
          </w:tcPr>
          <w:p w:rsidR="00F2632B" w:rsidRDefault="00F2632B" w:rsidP="00345984">
            <w:pPr>
              <w:pStyle w:val="BodyText"/>
            </w:pPr>
          </w:p>
        </w:tc>
      </w:tr>
      <w:tr w:rsidR="00F2632B" w:rsidTr="00345984">
        <w:tc>
          <w:tcPr>
            <w:tcW w:w="1293" w:type="dxa"/>
            <w:shd w:val="clear" w:color="auto" w:fill="FFFFFF"/>
          </w:tcPr>
          <w:p w:rsidR="00F2632B" w:rsidRDefault="00F2632B" w:rsidP="00345984">
            <w:pPr>
              <w:pStyle w:val="BodyText"/>
            </w:pPr>
            <w:r>
              <w:rPr>
                <w:rFonts w:hint="eastAsia"/>
              </w:rPr>
              <w:t>Business rules</w:t>
            </w:r>
          </w:p>
        </w:tc>
        <w:tc>
          <w:tcPr>
            <w:tcW w:w="8823" w:type="dxa"/>
            <w:shd w:val="clear" w:color="auto" w:fill="FFFFFF"/>
          </w:tcPr>
          <w:p w:rsidR="009E47EC" w:rsidRDefault="006976BE" w:rsidP="0025730E">
            <w:pPr>
              <w:pStyle w:val="BodyText"/>
              <w:numPr>
                <w:ilvl w:val="0"/>
                <w:numId w:val="14"/>
              </w:numPr>
            </w:pPr>
            <w:r>
              <w:rPr>
                <w:rFonts w:hint="eastAsia"/>
              </w:rPr>
              <w:t xml:space="preserve">When user login the system, Available tab page should be displayed on main frame by </w:t>
            </w:r>
            <w:r>
              <w:t>default</w:t>
            </w:r>
            <w:r w:rsidR="009E47EC">
              <w:rPr>
                <w:rFonts w:hint="eastAsia"/>
              </w:rPr>
              <w:t xml:space="preserve"> and all meeting rooms that have available period </w:t>
            </w:r>
            <w:r w:rsidR="00E105DF">
              <w:rPr>
                <w:rFonts w:hint="eastAsia"/>
              </w:rPr>
              <w:t xml:space="preserve">on </w:t>
            </w:r>
            <w:r w:rsidR="00E105DF">
              <w:t>today</w:t>
            </w:r>
            <w:r w:rsidR="00E105DF">
              <w:rPr>
                <w:rFonts w:hint="eastAsia"/>
              </w:rPr>
              <w:t xml:space="preserve"> </w:t>
            </w:r>
            <w:r w:rsidR="009E47EC">
              <w:rPr>
                <w:rFonts w:hint="eastAsia"/>
              </w:rPr>
              <w:t xml:space="preserve">should be listed on </w:t>
            </w:r>
            <w:r w:rsidR="00B25301">
              <w:rPr>
                <w:rFonts w:hint="eastAsia"/>
              </w:rPr>
              <w:t>one</w:t>
            </w:r>
            <w:r w:rsidR="009E47EC">
              <w:rPr>
                <w:rFonts w:hint="eastAsia"/>
              </w:rPr>
              <w:t xml:space="preserve"> page</w:t>
            </w:r>
            <w:r w:rsidR="00F348D6">
              <w:rPr>
                <w:rFonts w:hint="eastAsia"/>
              </w:rPr>
              <w:t xml:space="preserve"> with scroll</w:t>
            </w:r>
          </w:p>
          <w:p w:rsidR="006E00F9" w:rsidRDefault="006E00F9" w:rsidP="006E00F9">
            <w:pPr>
              <w:pStyle w:val="BodyText"/>
            </w:pPr>
            <w:r>
              <w:rPr>
                <w:rFonts w:hint="eastAsia"/>
              </w:rPr>
              <w:t>Mockup of Available tab page</w:t>
            </w:r>
            <w:r w:rsidR="002D4440">
              <w:rPr>
                <w:rFonts w:hint="eastAsia"/>
              </w:rPr>
              <w:t xml:space="preserve"> please refer to below</w:t>
            </w:r>
          </w:p>
          <w:p w:rsidR="006E00F9" w:rsidRDefault="00BF0C42" w:rsidP="006E00F9">
            <w:pPr>
              <w:pStyle w:val="BodyText"/>
            </w:pPr>
            <w:r>
              <w:pict>
                <v:shape id="_x0000_i1029" type="#_x0000_t75" style="width:258pt;height:162pt">
                  <v:imagedata r:id="rId15" o:title="MainPage"/>
                </v:shape>
              </w:pict>
            </w:r>
          </w:p>
          <w:p w:rsidR="006E00F9" w:rsidRDefault="00F55C3B" w:rsidP="0025730E">
            <w:pPr>
              <w:pStyle w:val="BodyText"/>
              <w:numPr>
                <w:ilvl w:val="0"/>
                <w:numId w:val="14"/>
              </w:numPr>
            </w:pPr>
            <w:r>
              <w:rPr>
                <w:rFonts w:hint="eastAsia"/>
              </w:rPr>
              <w:t xml:space="preserve">On Available tab page, each meeting room should display </w:t>
            </w:r>
            <w:r w:rsidR="00692990">
              <w:rPr>
                <w:rFonts w:hint="eastAsia"/>
              </w:rPr>
              <w:t>following information in the container</w:t>
            </w:r>
            <w:r w:rsidR="005F1233">
              <w:rPr>
                <w:rFonts w:hint="eastAsia"/>
              </w:rPr>
              <w:t xml:space="preserve"> and a button that label is </w:t>
            </w:r>
            <w:r w:rsidR="005F1233">
              <w:t>“</w:t>
            </w:r>
            <w:r w:rsidR="005F1233">
              <w:rPr>
                <w:rFonts w:hint="eastAsia"/>
              </w:rPr>
              <w:t>Book It!</w:t>
            </w:r>
            <w:r w:rsidR="005F1233">
              <w:t>”</w:t>
            </w:r>
            <w:r w:rsidR="005F1233">
              <w:rPr>
                <w:rFonts w:hint="eastAsia"/>
              </w:rPr>
              <w:t xml:space="preserve"> following these information</w:t>
            </w:r>
          </w:p>
          <w:p w:rsidR="005F1233" w:rsidRDefault="005F1233" w:rsidP="0025730E">
            <w:pPr>
              <w:pStyle w:val="BodyText"/>
              <w:numPr>
                <w:ilvl w:val="1"/>
                <w:numId w:val="14"/>
              </w:numPr>
            </w:pPr>
            <w:r>
              <w:rPr>
                <w:rFonts w:hint="eastAsia"/>
              </w:rPr>
              <w:t>Meeting room name</w:t>
            </w:r>
          </w:p>
          <w:p w:rsidR="005F1233" w:rsidRDefault="005F1233" w:rsidP="0025730E">
            <w:pPr>
              <w:pStyle w:val="BodyText"/>
              <w:numPr>
                <w:ilvl w:val="1"/>
                <w:numId w:val="14"/>
              </w:numPr>
            </w:pPr>
            <w:r>
              <w:t>M</w:t>
            </w:r>
            <w:r>
              <w:rPr>
                <w:rFonts w:hint="eastAsia"/>
              </w:rPr>
              <w:t>eeting room location</w:t>
            </w:r>
          </w:p>
          <w:p w:rsidR="005F1233" w:rsidRDefault="005F1233" w:rsidP="0025730E">
            <w:pPr>
              <w:pStyle w:val="BodyText"/>
              <w:numPr>
                <w:ilvl w:val="1"/>
                <w:numId w:val="14"/>
              </w:numPr>
            </w:pPr>
            <w:r>
              <w:t>S</w:t>
            </w:r>
            <w:r>
              <w:rPr>
                <w:rFonts w:hint="eastAsia"/>
              </w:rPr>
              <w:t>eat size</w:t>
            </w:r>
          </w:p>
          <w:p w:rsidR="005F1233" w:rsidRDefault="005F1233" w:rsidP="0025730E">
            <w:pPr>
              <w:pStyle w:val="BodyText"/>
              <w:numPr>
                <w:ilvl w:val="1"/>
                <w:numId w:val="14"/>
              </w:numPr>
            </w:pPr>
            <w:r>
              <w:t>E</w:t>
            </w:r>
            <w:r>
              <w:rPr>
                <w:rFonts w:hint="eastAsia"/>
              </w:rPr>
              <w:t>quipment info</w:t>
            </w:r>
          </w:p>
          <w:p w:rsidR="005F1233" w:rsidRDefault="005F1233" w:rsidP="0025730E">
            <w:pPr>
              <w:pStyle w:val="BodyText"/>
              <w:numPr>
                <w:ilvl w:val="1"/>
                <w:numId w:val="14"/>
              </w:numPr>
            </w:pPr>
            <w:r>
              <w:t>S</w:t>
            </w:r>
            <w:r>
              <w:rPr>
                <w:rFonts w:hint="eastAsia"/>
              </w:rPr>
              <w:t>ummary of meeting room status</w:t>
            </w:r>
          </w:p>
          <w:p w:rsidR="00E105DF" w:rsidRDefault="00E105DF" w:rsidP="0025730E">
            <w:pPr>
              <w:pStyle w:val="BodyText"/>
              <w:numPr>
                <w:ilvl w:val="0"/>
                <w:numId w:val="14"/>
              </w:numPr>
            </w:pPr>
            <w:r>
              <w:t>A</w:t>
            </w:r>
            <w:r>
              <w:rPr>
                <w:rFonts w:hint="eastAsia"/>
              </w:rPr>
              <w:t>nyone meeting ro</w:t>
            </w:r>
            <w:r w:rsidR="000D5C24">
              <w:rPr>
                <w:rFonts w:hint="eastAsia"/>
              </w:rPr>
              <w:t>om which hasn</w:t>
            </w:r>
            <w:r w:rsidR="000D5C24">
              <w:t>’</w:t>
            </w:r>
            <w:r w:rsidR="000D5C24">
              <w:rPr>
                <w:rFonts w:hint="eastAsia"/>
              </w:rPr>
              <w:t>t available period on specified day or which has retired shouldn</w:t>
            </w:r>
            <w:r w:rsidR="000D5C24">
              <w:t>’t be listed on the page</w:t>
            </w:r>
          </w:p>
          <w:p w:rsidR="00892ED2" w:rsidRDefault="00892ED2" w:rsidP="0025730E">
            <w:pPr>
              <w:pStyle w:val="BodyText"/>
              <w:numPr>
                <w:ilvl w:val="0"/>
                <w:numId w:val="14"/>
              </w:numPr>
            </w:pPr>
            <w:r>
              <w:t>T</w:t>
            </w:r>
            <w:r>
              <w:rPr>
                <w:rFonts w:hint="eastAsia"/>
              </w:rPr>
              <w:t>he available meeting list and summary of meeting room status should be refreshed when page reloaded</w:t>
            </w:r>
          </w:p>
          <w:p w:rsidR="000A12CA" w:rsidRDefault="000A12CA" w:rsidP="0025730E">
            <w:pPr>
              <w:pStyle w:val="BodyText"/>
              <w:numPr>
                <w:ilvl w:val="0"/>
                <w:numId w:val="14"/>
              </w:numPr>
            </w:pPr>
            <w:r>
              <w:t>T</w:t>
            </w:r>
            <w:r>
              <w:rPr>
                <w:rFonts w:hint="eastAsia"/>
              </w:rPr>
              <w:t xml:space="preserve">he meeting room list should be </w:t>
            </w:r>
            <w:r>
              <w:t>categorized</w:t>
            </w:r>
            <w:r>
              <w:rPr>
                <w:rFonts w:hint="eastAsia"/>
              </w:rPr>
              <w:t xml:space="preserve"> by floor that meeting room locate in</w:t>
            </w:r>
          </w:p>
          <w:p w:rsidR="005F1233" w:rsidRDefault="003A13F4" w:rsidP="0025730E">
            <w:pPr>
              <w:pStyle w:val="BodyText"/>
              <w:numPr>
                <w:ilvl w:val="0"/>
                <w:numId w:val="14"/>
              </w:numPr>
            </w:pPr>
            <w:r>
              <w:t>W</w:t>
            </w:r>
            <w:r>
              <w:rPr>
                <w:rFonts w:hint="eastAsia"/>
              </w:rPr>
              <w:t>hen user click on the link of meeting room location, the layout of the select meeting room should be popped up and the meeting room is highlight</w:t>
            </w:r>
          </w:p>
          <w:p w:rsidR="001F3393" w:rsidRDefault="008529D5" w:rsidP="0025730E">
            <w:pPr>
              <w:pStyle w:val="BodyText"/>
              <w:numPr>
                <w:ilvl w:val="0"/>
                <w:numId w:val="14"/>
              </w:numPr>
            </w:pPr>
            <w:r>
              <w:rPr>
                <w:rFonts w:hint="eastAsia"/>
              </w:rPr>
              <w:t xml:space="preserve">When user click on the button </w:t>
            </w:r>
            <w:r>
              <w:t>“</w:t>
            </w:r>
            <w:r>
              <w:rPr>
                <w:rFonts w:hint="eastAsia"/>
              </w:rPr>
              <w:t>Book It!</w:t>
            </w:r>
            <w:r>
              <w:t>”</w:t>
            </w:r>
            <w:r>
              <w:rPr>
                <w:rFonts w:hint="eastAsia"/>
              </w:rPr>
              <w:t>, the screen use for meeting room booking should be popped up</w:t>
            </w:r>
          </w:p>
          <w:p w:rsidR="00E2143A" w:rsidRDefault="00E2143A" w:rsidP="0025730E">
            <w:pPr>
              <w:pStyle w:val="BodyText"/>
              <w:numPr>
                <w:ilvl w:val="0"/>
                <w:numId w:val="14"/>
              </w:numPr>
            </w:pPr>
            <w:r>
              <w:rPr>
                <w:rFonts w:hint="eastAsia"/>
              </w:rPr>
              <w:lastRenderedPageBreak/>
              <w:t>When user click on any area except the link of meeting room location, details of meeting book status should be popped up</w:t>
            </w:r>
          </w:p>
          <w:p w:rsidR="001600D2" w:rsidRDefault="001600D2" w:rsidP="0025730E">
            <w:pPr>
              <w:pStyle w:val="BodyText"/>
              <w:numPr>
                <w:ilvl w:val="0"/>
                <w:numId w:val="14"/>
              </w:numPr>
              <w:rPr>
                <w:rFonts w:hint="eastAsia"/>
              </w:rPr>
            </w:pPr>
            <w:r>
              <w:t>O</w:t>
            </w:r>
            <w:r>
              <w:rPr>
                <w:rFonts w:hint="eastAsia"/>
              </w:rPr>
              <w:t>n top right of the screen, user can select any date by a calendar item to see all available meeting room on specified date</w:t>
            </w:r>
          </w:p>
          <w:p w:rsidR="007B61F3" w:rsidRDefault="007B61F3" w:rsidP="0025730E">
            <w:pPr>
              <w:pStyle w:val="BodyText"/>
              <w:numPr>
                <w:ilvl w:val="0"/>
                <w:numId w:val="14"/>
              </w:numPr>
            </w:pPr>
            <w:r>
              <w:rPr>
                <w:rFonts w:hint="eastAsia"/>
              </w:rPr>
              <w:t>If user has selected a specific date on other tab, the list should display all available meeting ro</w:t>
            </w:r>
            <w:r w:rsidR="002D59CA">
              <w:rPr>
                <w:rFonts w:hint="eastAsia"/>
              </w:rPr>
              <w:t>oms on the specified date when user click on Available tab</w:t>
            </w:r>
          </w:p>
          <w:p w:rsidR="00FC2A2A" w:rsidRDefault="00FC2A2A" w:rsidP="0025730E">
            <w:pPr>
              <w:pStyle w:val="BodyText"/>
              <w:numPr>
                <w:ilvl w:val="0"/>
                <w:numId w:val="14"/>
              </w:numPr>
            </w:pPr>
            <w:r>
              <w:rPr>
                <w:rFonts w:hint="eastAsia"/>
              </w:rPr>
              <w:t>The red color on summary of meeting room status means meeting room has booked by other user</w:t>
            </w:r>
          </w:p>
          <w:p w:rsidR="00FC2A2A" w:rsidRDefault="00FC2A2A" w:rsidP="0025730E">
            <w:pPr>
              <w:pStyle w:val="BodyText"/>
              <w:numPr>
                <w:ilvl w:val="0"/>
                <w:numId w:val="14"/>
              </w:numPr>
            </w:pPr>
            <w:r>
              <w:rPr>
                <w:rFonts w:hint="eastAsia"/>
              </w:rPr>
              <w:t xml:space="preserve">The green color on summary of meeting room status means </w:t>
            </w:r>
            <w:r>
              <w:t>meeting</w:t>
            </w:r>
            <w:r>
              <w:rPr>
                <w:rFonts w:hint="eastAsia"/>
              </w:rPr>
              <w:t xml:space="preserve"> room has booked by current user</w:t>
            </w:r>
          </w:p>
          <w:p w:rsidR="00FC2A2A" w:rsidRDefault="00FC2A2A" w:rsidP="0025730E">
            <w:pPr>
              <w:pStyle w:val="BodyText"/>
              <w:numPr>
                <w:ilvl w:val="0"/>
                <w:numId w:val="14"/>
              </w:numPr>
            </w:pPr>
            <w:r>
              <w:rPr>
                <w:rFonts w:hint="eastAsia"/>
              </w:rPr>
              <w:t>The white color on summary of meeting room status means meeting room is free for current user</w:t>
            </w:r>
          </w:p>
        </w:tc>
      </w:tr>
      <w:tr w:rsidR="00F2632B" w:rsidTr="00345984">
        <w:trPr>
          <w:trHeight w:val="548"/>
        </w:trPr>
        <w:tc>
          <w:tcPr>
            <w:tcW w:w="1293" w:type="dxa"/>
            <w:shd w:val="clear" w:color="auto" w:fill="FFFFFF"/>
          </w:tcPr>
          <w:p w:rsidR="00F2632B" w:rsidRDefault="00F2632B" w:rsidP="00345984">
            <w:pPr>
              <w:pStyle w:val="BodyText"/>
            </w:pPr>
            <w:r>
              <w:lastRenderedPageBreak/>
              <w:t xml:space="preserve">Alternative paths/exception handling.  </w:t>
            </w:r>
          </w:p>
        </w:tc>
        <w:tc>
          <w:tcPr>
            <w:tcW w:w="8823" w:type="dxa"/>
            <w:shd w:val="clear" w:color="auto" w:fill="FFFFFF"/>
          </w:tcPr>
          <w:p w:rsidR="00F2632B" w:rsidRDefault="00445E8B" w:rsidP="00BA7D1D">
            <w:pPr>
              <w:pStyle w:val="BodyText"/>
              <w:rPr>
                <w:b/>
                <w:bCs/>
                <w:kern w:val="36"/>
              </w:rPr>
            </w:pPr>
            <w:r>
              <w:rPr>
                <w:rFonts w:hint="eastAsia"/>
                <w:b/>
              </w:rPr>
              <w:t>AE 3</w:t>
            </w:r>
            <w:r w:rsidR="00F2632B" w:rsidRPr="00BA7D1D">
              <w:rPr>
                <w:rFonts w:hint="eastAsia"/>
                <w:b/>
              </w:rPr>
              <w:t>.00.01</w:t>
            </w:r>
            <w:r w:rsidR="00F2632B">
              <w:rPr>
                <w:rFonts w:hint="eastAsia"/>
              </w:rPr>
              <w:t xml:space="preserve"> </w:t>
            </w:r>
            <w:r w:rsidR="00CB6C1A">
              <w:rPr>
                <w:rFonts w:hint="eastAsia"/>
              </w:rPr>
              <w:t>When there isn</w:t>
            </w:r>
            <w:r w:rsidR="00CB6C1A">
              <w:t>’</w:t>
            </w:r>
            <w:r w:rsidR="00CB6C1A">
              <w:rPr>
                <w:rFonts w:hint="eastAsia"/>
              </w:rPr>
              <w:t>t anyone meeting room has available period, message should be displayed on the page to prompt user there isn</w:t>
            </w:r>
            <w:r w:rsidR="00CB6C1A">
              <w:t>’</w:t>
            </w:r>
            <w:r w:rsidR="00CB6C1A">
              <w:rPr>
                <w:rFonts w:hint="eastAsia"/>
              </w:rPr>
              <w:t>t available meeting room</w:t>
            </w:r>
          </w:p>
        </w:tc>
      </w:tr>
      <w:tr w:rsidR="00F2632B" w:rsidTr="00345984">
        <w:trPr>
          <w:trHeight w:val="503"/>
        </w:trPr>
        <w:tc>
          <w:tcPr>
            <w:tcW w:w="1293" w:type="dxa"/>
            <w:shd w:val="clear" w:color="auto" w:fill="FFFFFF"/>
          </w:tcPr>
          <w:p w:rsidR="00F2632B" w:rsidRDefault="00F2632B" w:rsidP="00345984">
            <w:pPr>
              <w:pStyle w:val="BodyText"/>
            </w:pPr>
            <w:r>
              <w:t>Post-conditions</w:t>
            </w:r>
          </w:p>
        </w:tc>
        <w:tc>
          <w:tcPr>
            <w:tcW w:w="8823" w:type="dxa"/>
            <w:shd w:val="clear" w:color="auto" w:fill="FFFFFF"/>
          </w:tcPr>
          <w:p w:rsidR="00F2632B" w:rsidRDefault="00F2632B" w:rsidP="00C101F7">
            <w:pPr>
              <w:pStyle w:val="BodyText"/>
              <w:ind w:left="1"/>
            </w:pPr>
          </w:p>
        </w:tc>
      </w:tr>
      <w:tr w:rsidR="00F2632B" w:rsidTr="00345984">
        <w:trPr>
          <w:trHeight w:val="503"/>
        </w:trPr>
        <w:tc>
          <w:tcPr>
            <w:tcW w:w="1293" w:type="dxa"/>
            <w:shd w:val="clear" w:color="auto" w:fill="FFFFFF"/>
          </w:tcPr>
          <w:p w:rsidR="00F2632B" w:rsidRDefault="00F2632B" w:rsidP="00345984">
            <w:pPr>
              <w:pStyle w:val="BodyText"/>
            </w:pPr>
            <w:r>
              <w:t>Comments</w:t>
            </w:r>
          </w:p>
        </w:tc>
        <w:tc>
          <w:tcPr>
            <w:tcW w:w="8823" w:type="dxa"/>
            <w:shd w:val="clear" w:color="auto" w:fill="FFFFFF"/>
          </w:tcPr>
          <w:p w:rsidR="00F2632B" w:rsidRDefault="00F2632B" w:rsidP="00345984">
            <w:pPr>
              <w:pStyle w:val="BodyText"/>
              <w:rPr>
                <w:i/>
              </w:rPr>
            </w:pPr>
          </w:p>
        </w:tc>
      </w:tr>
    </w:tbl>
    <w:p w:rsidR="003645E0" w:rsidRDefault="00CA205D" w:rsidP="007072EA">
      <w:pPr>
        <w:pStyle w:val="Heading3"/>
        <w:numPr>
          <w:ilvl w:val="2"/>
          <w:numId w:val="0"/>
        </w:numPr>
        <w:spacing w:line="271" w:lineRule="auto"/>
      </w:pPr>
      <w:r>
        <w:rPr>
          <w:rFonts w:hint="eastAsia"/>
        </w:rPr>
        <w:t>DR4.00 All meeting room status check</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827605" w:rsidTr="002A76A0">
        <w:trPr>
          <w:trHeight w:val="1120"/>
        </w:trPr>
        <w:tc>
          <w:tcPr>
            <w:tcW w:w="1293" w:type="dxa"/>
            <w:shd w:val="clear" w:color="auto" w:fill="C0C0C0"/>
          </w:tcPr>
          <w:p w:rsidR="00827605" w:rsidRDefault="00827605" w:rsidP="002A76A0">
            <w:pPr>
              <w:pStyle w:val="BodyText"/>
            </w:pPr>
            <w:r>
              <w:t>Use Case</w:t>
            </w:r>
          </w:p>
          <w:p w:rsidR="00827605" w:rsidRDefault="00827605" w:rsidP="002A76A0">
            <w:pPr>
              <w:pStyle w:val="BodyText"/>
            </w:pPr>
          </w:p>
        </w:tc>
        <w:tc>
          <w:tcPr>
            <w:tcW w:w="8823" w:type="dxa"/>
            <w:shd w:val="clear" w:color="auto" w:fill="C0C0C0"/>
          </w:tcPr>
          <w:p w:rsidR="00827605" w:rsidRDefault="00827605" w:rsidP="002A76A0">
            <w:pPr>
              <w:pStyle w:val="BodyText"/>
              <w:ind w:rightChars="-404" w:right="-889"/>
            </w:pPr>
            <w:r>
              <w:t xml:space="preserve">Detail requirement: </w:t>
            </w:r>
            <w:r w:rsidR="007F24DB">
              <w:rPr>
                <w:rFonts w:hint="eastAsia"/>
              </w:rPr>
              <w:t>DR4</w:t>
            </w:r>
            <w:r>
              <w:rPr>
                <w:rFonts w:hint="eastAsia"/>
              </w:rPr>
              <w:t>.00</w:t>
            </w:r>
          </w:p>
          <w:p w:rsidR="00827605" w:rsidRDefault="00827605" w:rsidP="007F24DB">
            <w:pPr>
              <w:pStyle w:val="BodyText"/>
              <w:tabs>
                <w:tab w:val="left" w:pos="9347"/>
              </w:tabs>
            </w:pPr>
            <w:r>
              <w:t>High Level Requirement: HLR</w:t>
            </w:r>
            <w:r w:rsidR="007F24DB">
              <w:rPr>
                <w:rFonts w:hint="eastAsia"/>
              </w:rPr>
              <w:t>4</w:t>
            </w:r>
            <w:r>
              <w:rPr>
                <w:rFonts w:hint="eastAsia"/>
              </w:rPr>
              <w:t>.0</w:t>
            </w:r>
          </w:p>
        </w:tc>
      </w:tr>
      <w:tr w:rsidR="00827605" w:rsidTr="002A76A0">
        <w:trPr>
          <w:trHeight w:val="370"/>
        </w:trPr>
        <w:tc>
          <w:tcPr>
            <w:tcW w:w="1293" w:type="dxa"/>
            <w:shd w:val="clear" w:color="auto" w:fill="C0C0C0"/>
          </w:tcPr>
          <w:p w:rsidR="00827605" w:rsidRDefault="00827605" w:rsidP="002A76A0">
            <w:pPr>
              <w:pStyle w:val="BodyText"/>
            </w:pPr>
            <w:r>
              <w:t>Priority</w:t>
            </w:r>
          </w:p>
        </w:tc>
        <w:tc>
          <w:tcPr>
            <w:tcW w:w="8823" w:type="dxa"/>
            <w:shd w:val="clear" w:color="auto" w:fill="C0C0C0"/>
          </w:tcPr>
          <w:p w:rsidR="00827605" w:rsidRDefault="00827605" w:rsidP="002A76A0">
            <w:pPr>
              <w:pStyle w:val="BodyText"/>
              <w:rPr>
                <w:color w:val="0000FF"/>
              </w:rPr>
            </w:pPr>
            <w:r>
              <w:rPr>
                <w:color w:val="0000FF"/>
              </w:rPr>
              <w:t>Critical</w:t>
            </w:r>
          </w:p>
        </w:tc>
      </w:tr>
      <w:tr w:rsidR="00827605" w:rsidTr="002A76A0">
        <w:trPr>
          <w:trHeight w:val="368"/>
        </w:trPr>
        <w:tc>
          <w:tcPr>
            <w:tcW w:w="1293" w:type="dxa"/>
            <w:shd w:val="clear" w:color="auto" w:fill="C0C0C0"/>
          </w:tcPr>
          <w:p w:rsidR="00827605" w:rsidRDefault="00827605" w:rsidP="002A76A0">
            <w:pPr>
              <w:pStyle w:val="BodyText"/>
            </w:pPr>
            <w:r>
              <w:t>Feature</w:t>
            </w:r>
          </w:p>
        </w:tc>
        <w:tc>
          <w:tcPr>
            <w:tcW w:w="8823" w:type="dxa"/>
            <w:shd w:val="clear" w:color="auto" w:fill="C0C0C0"/>
          </w:tcPr>
          <w:p w:rsidR="00827605" w:rsidRDefault="00817CD0" w:rsidP="002A76A0">
            <w:pPr>
              <w:pStyle w:val="BodyText"/>
            </w:pPr>
            <w:r>
              <w:rPr>
                <w:rFonts w:hint="eastAsia"/>
              </w:rPr>
              <w:t xml:space="preserve">View </w:t>
            </w:r>
            <w:r w:rsidR="007F24DB">
              <w:rPr>
                <w:rFonts w:hint="eastAsia"/>
              </w:rPr>
              <w:t>all meeting room status</w:t>
            </w:r>
          </w:p>
        </w:tc>
      </w:tr>
      <w:tr w:rsidR="00827605" w:rsidTr="002A76A0">
        <w:trPr>
          <w:trHeight w:val="368"/>
        </w:trPr>
        <w:tc>
          <w:tcPr>
            <w:tcW w:w="1293" w:type="dxa"/>
            <w:shd w:val="clear" w:color="auto" w:fill="C0C0C0"/>
          </w:tcPr>
          <w:p w:rsidR="00827605" w:rsidRDefault="00827605" w:rsidP="002A76A0">
            <w:pPr>
              <w:pStyle w:val="BodyText"/>
            </w:pPr>
            <w:r>
              <w:t>Actor(s)</w:t>
            </w:r>
          </w:p>
        </w:tc>
        <w:tc>
          <w:tcPr>
            <w:tcW w:w="8823" w:type="dxa"/>
            <w:shd w:val="clear" w:color="auto" w:fill="C0C0C0"/>
          </w:tcPr>
          <w:p w:rsidR="00827605" w:rsidRDefault="00827605" w:rsidP="002A76A0">
            <w:pPr>
              <w:pStyle w:val="BodyText"/>
            </w:pPr>
            <w:r>
              <w:rPr>
                <w:rFonts w:hint="eastAsia"/>
              </w:rPr>
              <w:t>System user</w:t>
            </w:r>
          </w:p>
        </w:tc>
      </w:tr>
      <w:tr w:rsidR="00827605" w:rsidTr="002A76A0">
        <w:trPr>
          <w:trHeight w:val="434"/>
        </w:trPr>
        <w:tc>
          <w:tcPr>
            <w:tcW w:w="1293" w:type="dxa"/>
            <w:tcBorders>
              <w:bottom w:val="single" w:sz="4" w:space="0" w:color="auto"/>
            </w:tcBorders>
            <w:shd w:val="clear" w:color="auto" w:fill="C0C0C0"/>
          </w:tcPr>
          <w:p w:rsidR="00827605" w:rsidRDefault="00827605" w:rsidP="00827605">
            <w:pPr>
              <w:pStyle w:val="BodyText"/>
              <w:ind w:left="1600" w:hangingChars="800" w:hanging="1600"/>
            </w:pPr>
            <w:r>
              <w:t>Requirement</w:t>
            </w:r>
          </w:p>
        </w:tc>
        <w:tc>
          <w:tcPr>
            <w:tcW w:w="8823" w:type="dxa"/>
            <w:tcBorders>
              <w:bottom w:val="single" w:sz="4" w:space="0" w:color="auto"/>
            </w:tcBorders>
            <w:shd w:val="clear" w:color="auto" w:fill="C0C0C0"/>
          </w:tcPr>
          <w:p w:rsidR="00827605" w:rsidRDefault="00827605" w:rsidP="007F24DB">
            <w:r>
              <w:rPr>
                <w:rFonts w:hint="eastAsia"/>
              </w:rPr>
              <w:t xml:space="preserve">As a system user, I want to view all meeting rooms </w:t>
            </w:r>
            <w:r w:rsidR="007F24DB">
              <w:rPr>
                <w:rFonts w:hint="eastAsia"/>
              </w:rPr>
              <w:t xml:space="preserve">status </w:t>
            </w:r>
            <w:r>
              <w:rPr>
                <w:rFonts w:hint="eastAsia"/>
              </w:rPr>
              <w:t>in a list</w:t>
            </w:r>
          </w:p>
        </w:tc>
      </w:tr>
      <w:tr w:rsidR="00827605" w:rsidTr="002A76A0">
        <w:trPr>
          <w:trHeight w:val="368"/>
        </w:trPr>
        <w:tc>
          <w:tcPr>
            <w:tcW w:w="1293" w:type="dxa"/>
            <w:shd w:val="clear" w:color="auto" w:fill="C0C0C0"/>
          </w:tcPr>
          <w:p w:rsidR="00827605" w:rsidRDefault="00827605" w:rsidP="002A76A0">
            <w:pPr>
              <w:pStyle w:val="BodyText"/>
              <w:rPr>
                <w:color w:val="000000"/>
              </w:rPr>
            </w:pPr>
            <w:r>
              <w:rPr>
                <w:color w:val="000000"/>
                <w:szCs w:val="24"/>
              </w:rPr>
              <w:t xml:space="preserve">Status: </w:t>
            </w:r>
          </w:p>
        </w:tc>
        <w:tc>
          <w:tcPr>
            <w:tcW w:w="8823" w:type="dxa"/>
            <w:shd w:val="clear" w:color="auto" w:fill="C0C0C0"/>
          </w:tcPr>
          <w:p w:rsidR="00827605" w:rsidRDefault="00827605" w:rsidP="002A76A0">
            <w:pPr>
              <w:pStyle w:val="BodyText"/>
              <w:rPr>
                <w:i/>
              </w:rPr>
            </w:pPr>
            <w:r>
              <w:rPr>
                <w:rFonts w:hint="eastAsia"/>
                <w:i/>
              </w:rPr>
              <w:t>Complete</w:t>
            </w:r>
          </w:p>
        </w:tc>
      </w:tr>
      <w:tr w:rsidR="00827605" w:rsidTr="002A76A0">
        <w:trPr>
          <w:trHeight w:val="368"/>
        </w:trPr>
        <w:tc>
          <w:tcPr>
            <w:tcW w:w="1293" w:type="dxa"/>
            <w:shd w:val="clear" w:color="auto" w:fill="FFFFFF"/>
          </w:tcPr>
          <w:p w:rsidR="00827605" w:rsidRDefault="00827605" w:rsidP="002A76A0">
            <w:pPr>
              <w:pStyle w:val="BodyText"/>
            </w:pPr>
            <w:r>
              <w:t>New or elaboration of existing capability:</w:t>
            </w:r>
          </w:p>
        </w:tc>
        <w:tc>
          <w:tcPr>
            <w:tcW w:w="8823" w:type="dxa"/>
            <w:shd w:val="clear" w:color="auto" w:fill="FFFFFF"/>
          </w:tcPr>
          <w:p w:rsidR="00827605" w:rsidRDefault="00827605" w:rsidP="002A76A0">
            <w:r>
              <w:rPr>
                <w:rFonts w:hint="eastAsia"/>
              </w:rPr>
              <w:t>New</w:t>
            </w:r>
          </w:p>
        </w:tc>
      </w:tr>
      <w:tr w:rsidR="00827605" w:rsidTr="002A76A0">
        <w:trPr>
          <w:trHeight w:val="368"/>
        </w:trPr>
        <w:tc>
          <w:tcPr>
            <w:tcW w:w="1293" w:type="dxa"/>
            <w:shd w:val="clear" w:color="auto" w:fill="FFFFFF"/>
          </w:tcPr>
          <w:p w:rsidR="00827605" w:rsidRDefault="00827605" w:rsidP="002A76A0">
            <w:pPr>
              <w:pStyle w:val="BodyText"/>
            </w:pPr>
            <w:r>
              <w:t xml:space="preserve">Scenarios </w:t>
            </w:r>
          </w:p>
        </w:tc>
        <w:tc>
          <w:tcPr>
            <w:tcW w:w="8823" w:type="dxa"/>
            <w:shd w:val="clear" w:color="auto" w:fill="FFFFFF"/>
          </w:tcPr>
          <w:p w:rsidR="00827605" w:rsidRPr="00B43B1B" w:rsidRDefault="00827605" w:rsidP="005D067E">
            <w:pPr>
              <w:spacing w:after="120"/>
              <w:rPr>
                <w:rFonts w:cs="Arial"/>
                <w:color w:val="000000"/>
              </w:rPr>
            </w:pPr>
            <w:r>
              <w:rPr>
                <w:rFonts w:cs="Arial"/>
                <w:b/>
                <w:color w:val="000000"/>
              </w:rPr>
              <w:t xml:space="preserve">Req </w:t>
            </w:r>
            <w:r w:rsidR="005D067E">
              <w:rPr>
                <w:rFonts w:cs="Arial" w:hint="eastAsia"/>
                <w:b/>
                <w:color w:val="000000"/>
              </w:rPr>
              <w:t>4</w:t>
            </w:r>
            <w:r w:rsidRPr="00794964">
              <w:rPr>
                <w:rFonts w:cs="Arial"/>
                <w:b/>
                <w:color w:val="000000"/>
              </w:rPr>
              <w:t>.0</w:t>
            </w:r>
            <w:r w:rsidRPr="00794964">
              <w:rPr>
                <w:rFonts w:cs="Arial" w:hint="eastAsia"/>
                <w:b/>
                <w:color w:val="000000"/>
              </w:rPr>
              <w:t>0</w:t>
            </w:r>
            <w:r w:rsidRPr="00794964">
              <w:rPr>
                <w:rFonts w:cs="Arial"/>
                <w:b/>
                <w:color w:val="000000"/>
              </w:rPr>
              <w:t>.01</w:t>
            </w:r>
            <w:r w:rsidRPr="00FB63D8">
              <w:rPr>
                <w:rFonts w:cs="Arial"/>
                <w:color w:val="000000"/>
              </w:rPr>
              <w:t xml:space="preserve"> </w:t>
            </w:r>
            <w:r>
              <w:rPr>
                <w:rFonts w:cs="Arial" w:hint="eastAsia"/>
                <w:color w:val="000000"/>
              </w:rPr>
              <w:t xml:space="preserve">user can view all </w:t>
            </w:r>
            <w:r w:rsidR="005D067E">
              <w:rPr>
                <w:rFonts w:cs="Arial" w:hint="eastAsia"/>
                <w:color w:val="000000"/>
              </w:rPr>
              <w:t>meeting room status</w:t>
            </w:r>
            <w:r>
              <w:rPr>
                <w:rFonts w:cs="Arial" w:hint="eastAsia"/>
                <w:color w:val="000000"/>
              </w:rPr>
              <w:t xml:space="preserve"> in </w:t>
            </w:r>
            <w:r w:rsidR="005D067E">
              <w:rPr>
                <w:rFonts w:cs="Arial" w:hint="eastAsia"/>
                <w:color w:val="000000"/>
              </w:rPr>
              <w:t>All</w:t>
            </w:r>
            <w:r>
              <w:rPr>
                <w:rFonts w:cs="Arial" w:hint="eastAsia"/>
                <w:color w:val="000000"/>
              </w:rPr>
              <w:t xml:space="preserve"> tab page</w:t>
            </w:r>
          </w:p>
        </w:tc>
      </w:tr>
      <w:tr w:rsidR="00827605" w:rsidTr="002A76A0">
        <w:trPr>
          <w:trHeight w:val="368"/>
        </w:trPr>
        <w:tc>
          <w:tcPr>
            <w:tcW w:w="1293" w:type="dxa"/>
            <w:shd w:val="clear" w:color="auto" w:fill="FFFFFF"/>
          </w:tcPr>
          <w:p w:rsidR="00827605" w:rsidRDefault="00827605" w:rsidP="002A76A0">
            <w:pPr>
              <w:pStyle w:val="BodyText"/>
            </w:pPr>
            <w:r>
              <w:t>Assumptions</w:t>
            </w:r>
          </w:p>
        </w:tc>
        <w:tc>
          <w:tcPr>
            <w:tcW w:w="8823" w:type="dxa"/>
            <w:shd w:val="clear" w:color="auto" w:fill="FFFFFF"/>
          </w:tcPr>
          <w:p w:rsidR="00827605" w:rsidRDefault="00827605" w:rsidP="002A76A0">
            <w:pPr>
              <w:pStyle w:val="BodyText"/>
            </w:pPr>
          </w:p>
        </w:tc>
      </w:tr>
      <w:tr w:rsidR="00827605" w:rsidTr="002A76A0">
        <w:tc>
          <w:tcPr>
            <w:tcW w:w="1293" w:type="dxa"/>
            <w:shd w:val="clear" w:color="auto" w:fill="FFFFFF"/>
          </w:tcPr>
          <w:p w:rsidR="00827605" w:rsidRDefault="00827605" w:rsidP="002A76A0">
            <w:pPr>
              <w:pStyle w:val="BodyText"/>
            </w:pPr>
            <w:r>
              <w:t xml:space="preserve">Pre-condition </w:t>
            </w:r>
          </w:p>
        </w:tc>
        <w:tc>
          <w:tcPr>
            <w:tcW w:w="8823" w:type="dxa"/>
            <w:shd w:val="clear" w:color="auto" w:fill="FFFFFF"/>
          </w:tcPr>
          <w:p w:rsidR="00827605" w:rsidRDefault="00827605" w:rsidP="0056751A">
            <w:pPr>
              <w:pStyle w:val="BodyText"/>
              <w:numPr>
                <w:ilvl w:val="0"/>
                <w:numId w:val="20"/>
              </w:numPr>
            </w:pPr>
            <w:r>
              <w:rPr>
                <w:rFonts w:hint="eastAsia"/>
              </w:rPr>
              <w:t>Login system as a user</w:t>
            </w:r>
          </w:p>
        </w:tc>
      </w:tr>
      <w:tr w:rsidR="00827605" w:rsidTr="002A76A0">
        <w:trPr>
          <w:trHeight w:val="395"/>
        </w:trPr>
        <w:tc>
          <w:tcPr>
            <w:tcW w:w="1293" w:type="dxa"/>
            <w:shd w:val="clear" w:color="auto" w:fill="FFFFFF"/>
          </w:tcPr>
          <w:p w:rsidR="00827605" w:rsidRDefault="00827605" w:rsidP="002A76A0">
            <w:pPr>
              <w:pStyle w:val="BodyText"/>
            </w:pPr>
            <w:r>
              <w:t>Trigger</w:t>
            </w:r>
          </w:p>
        </w:tc>
        <w:tc>
          <w:tcPr>
            <w:tcW w:w="8823" w:type="dxa"/>
            <w:shd w:val="clear" w:color="auto" w:fill="FFFFFF"/>
          </w:tcPr>
          <w:p w:rsidR="00827605" w:rsidRDefault="00827605" w:rsidP="002A76A0">
            <w:pPr>
              <w:pStyle w:val="BodyText"/>
            </w:pPr>
          </w:p>
        </w:tc>
      </w:tr>
      <w:tr w:rsidR="00827605" w:rsidTr="002A76A0">
        <w:tc>
          <w:tcPr>
            <w:tcW w:w="1293" w:type="dxa"/>
            <w:shd w:val="clear" w:color="auto" w:fill="FFFFFF"/>
          </w:tcPr>
          <w:p w:rsidR="00827605" w:rsidRDefault="00827605" w:rsidP="002A76A0">
            <w:pPr>
              <w:pStyle w:val="BodyText"/>
            </w:pPr>
            <w:r>
              <w:rPr>
                <w:rFonts w:hint="eastAsia"/>
              </w:rPr>
              <w:t>Business rules</w:t>
            </w:r>
          </w:p>
        </w:tc>
        <w:tc>
          <w:tcPr>
            <w:tcW w:w="8823" w:type="dxa"/>
            <w:shd w:val="clear" w:color="auto" w:fill="FFFFFF"/>
          </w:tcPr>
          <w:p w:rsidR="00827605" w:rsidRDefault="00827605" w:rsidP="002A76A0">
            <w:pPr>
              <w:pStyle w:val="BodyText"/>
              <w:numPr>
                <w:ilvl w:val="0"/>
                <w:numId w:val="21"/>
              </w:numPr>
            </w:pPr>
            <w:r>
              <w:rPr>
                <w:rFonts w:hint="eastAsia"/>
              </w:rPr>
              <w:t xml:space="preserve">When user </w:t>
            </w:r>
            <w:r w:rsidR="00216EEB">
              <w:rPr>
                <w:rFonts w:hint="eastAsia"/>
              </w:rPr>
              <w:t>click on All tab</w:t>
            </w:r>
            <w:r>
              <w:rPr>
                <w:rFonts w:hint="eastAsia"/>
              </w:rPr>
              <w:t xml:space="preserve">, </w:t>
            </w:r>
            <w:r w:rsidR="00216EEB">
              <w:rPr>
                <w:rFonts w:hint="eastAsia"/>
              </w:rPr>
              <w:t xml:space="preserve">all meeting room status of </w:t>
            </w:r>
            <w:r w:rsidR="00C7680A">
              <w:rPr>
                <w:rFonts w:hint="eastAsia"/>
              </w:rPr>
              <w:t>specified day</w:t>
            </w:r>
            <w:r w:rsidR="00216EEB">
              <w:rPr>
                <w:rFonts w:hint="eastAsia"/>
              </w:rPr>
              <w:t xml:space="preserve"> </w:t>
            </w:r>
            <w:r>
              <w:rPr>
                <w:rFonts w:hint="eastAsia"/>
              </w:rPr>
              <w:t>should be listed on one page with scroll</w:t>
            </w:r>
          </w:p>
          <w:p w:rsidR="00827605" w:rsidRDefault="00827605" w:rsidP="006D44DC">
            <w:pPr>
              <w:pStyle w:val="BodyText"/>
              <w:numPr>
                <w:ilvl w:val="0"/>
                <w:numId w:val="21"/>
              </w:numPr>
            </w:pPr>
            <w:r>
              <w:rPr>
                <w:rFonts w:hint="eastAsia"/>
              </w:rPr>
              <w:t xml:space="preserve">On </w:t>
            </w:r>
            <w:r w:rsidR="00C7680A">
              <w:rPr>
                <w:rFonts w:hint="eastAsia"/>
              </w:rPr>
              <w:t>All</w:t>
            </w:r>
            <w:r>
              <w:rPr>
                <w:rFonts w:hint="eastAsia"/>
              </w:rPr>
              <w:t xml:space="preserve"> tab page, each meeting room should display following information in the </w:t>
            </w:r>
            <w:r>
              <w:rPr>
                <w:rFonts w:hint="eastAsia"/>
              </w:rPr>
              <w:lastRenderedPageBreak/>
              <w:t>container</w:t>
            </w:r>
          </w:p>
          <w:p w:rsidR="00827605" w:rsidRDefault="00827605" w:rsidP="006D44DC">
            <w:pPr>
              <w:pStyle w:val="BodyText"/>
              <w:numPr>
                <w:ilvl w:val="1"/>
                <w:numId w:val="21"/>
              </w:numPr>
            </w:pPr>
            <w:r>
              <w:rPr>
                <w:rFonts w:hint="eastAsia"/>
              </w:rPr>
              <w:t>Meeting room name</w:t>
            </w:r>
          </w:p>
          <w:p w:rsidR="00827605" w:rsidRDefault="00827605" w:rsidP="006D44DC">
            <w:pPr>
              <w:pStyle w:val="BodyText"/>
              <w:numPr>
                <w:ilvl w:val="1"/>
                <w:numId w:val="21"/>
              </w:numPr>
            </w:pPr>
            <w:r>
              <w:t>M</w:t>
            </w:r>
            <w:r>
              <w:rPr>
                <w:rFonts w:hint="eastAsia"/>
              </w:rPr>
              <w:t>eeting room location</w:t>
            </w:r>
          </w:p>
          <w:p w:rsidR="00827605" w:rsidRDefault="00827605" w:rsidP="006D44DC">
            <w:pPr>
              <w:pStyle w:val="BodyText"/>
              <w:numPr>
                <w:ilvl w:val="1"/>
                <w:numId w:val="21"/>
              </w:numPr>
            </w:pPr>
            <w:r>
              <w:t>S</w:t>
            </w:r>
            <w:r>
              <w:rPr>
                <w:rFonts w:hint="eastAsia"/>
              </w:rPr>
              <w:t>eat size</w:t>
            </w:r>
          </w:p>
          <w:p w:rsidR="00827605" w:rsidRDefault="00827605" w:rsidP="006D44DC">
            <w:pPr>
              <w:pStyle w:val="BodyText"/>
              <w:numPr>
                <w:ilvl w:val="1"/>
                <w:numId w:val="21"/>
              </w:numPr>
            </w:pPr>
            <w:r>
              <w:t>E</w:t>
            </w:r>
            <w:r>
              <w:rPr>
                <w:rFonts w:hint="eastAsia"/>
              </w:rPr>
              <w:t>quipment info</w:t>
            </w:r>
          </w:p>
          <w:p w:rsidR="00827605" w:rsidRDefault="00827605" w:rsidP="006D44DC">
            <w:pPr>
              <w:pStyle w:val="BodyText"/>
              <w:numPr>
                <w:ilvl w:val="1"/>
                <w:numId w:val="21"/>
              </w:numPr>
            </w:pPr>
            <w:r>
              <w:t>S</w:t>
            </w:r>
            <w:r>
              <w:rPr>
                <w:rFonts w:hint="eastAsia"/>
              </w:rPr>
              <w:t>ummary of meeting room status</w:t>
            </w:r>
          </w:p>
          <w:p w:rsidR="00827605" w:rsidRDefault="006C2F06" w:rsidP="006D44DC">
            <w:pPr>
              <w:pStyle w:val="BodyText"/>
              <w:numPr>
                <w:ilvl w:val="0"/>
                <w:numId w:val="21"/>
              </w:numPr>
            </w:pPr>
            <w:r>
              <w:t>A</w:t>
            </w:r>
            <w:r>
              <w:rPr>
                <w:rFonts w:hint="eastAsia"/>
              </w:rPr>
              <w:t xml:space="preserve">ll meeting rooms except the </w:t>
            </w:r>
            <w:r w:rsidR="00827605">
              <w:rPr>
                <w:rFonts w:hint="eastAsia"/>
              </w:rPr>
              <w:t>meeting room has retired should</w:t>
            </w:r>
            <w:r w:rsidR="00827605">
              <w:t xml:space="preserve"> be listed on the page</w:t>
            </w:r>
          </w:p>
          <w:p w:rsidR="0091205C" w:rsidRDefault="0091205C" w:rsidP="006D44DC">
            <w:pPr>
              <w:pStyle w:val="BodyText"/>
              <w:numPr>
                <w:ilvl w:val="0"/>
                <w:numId w:val="21"/>
              </w:numPr>
            </w:pPr>
            <w:r>
              <w:rPr>
                <w:rFonts w:hint="eastAsia"/>
              </w:rPr>
              <w:t xml:space="preserve">If the meeting room has available period on specified day, the label of the button that following the information should be </w:t>
            </w:r>
            <w:r>
              <w:t>“</w:t>
            </w:r>
            <w:r>
              <w:rPr>
                <w:rFonts w:hint="eastAsia"/>
              </w:rPr>
              <w:t>Book It!</w:t>
            </w:r>
            <w:r>
              <w:t>”</w:t>
            </w:r>
          </w:p>
          <w:p w:rsidR="001A7C02" w:rsidRDefault="001A7C02" w:rsidP="006D44DC">
            <w:pPr>
              <w:pStyle w:val="BodyText"/>
              <w:numPr>
                <w:ilvl w:val="0"/>
                <w:numId w:val="21"/>
              </w:numPr>
              <w:rPr>
                <w:rFonts w:hint="eastAsia"/>
              </w:rPr>
            </w:pPr>
            <w:r>
              <w:rPr>
                <w:rFonts w:hint="eastAsia"/>
              </w:rPr>
              <w:t>If meeting room hasn</w:t>
            </w:r>
            <w:r>
              <w:t>’</w:t>
            </w:r>
            <w:r>
              <w:rPr>
                <w:rFonts w:hint="eastAsia"/>
              </w:rPr>
              <w:t xml:space="preserve">t available period on specified day, the button </w:t>
            </w:r>
            <w:r w:rsidR="00FA43DC">
              <w:rPr>
                <w:rFonts w:hint="eastAsia"/>
              </w:rPr>
              <w:t xml:space="preserve">following the </w:t>
            </w:r>
            <w:r w:rsidR="00FA43DC">
              <w:t>information</w:t>
            </w:r>
            <w:r w:rsidR="00FA43DC">
              <w:rPr>
                <w:rFonts w:hint="eastAsia"/>
              </w:rPr>
              <w:t xml:space="preserve"> </w:t>
            </w:r>
            <w:r>
              <w:rPr>
                <w:rFonts w:hint="eastAsia"/>
              </w:rPr>
              <w:t xml:space="preserve">should be replaced by a label which </w:t>
            </w:r>
            <w:r w:rsidR="007E0418">
              <w:rPr>
                <w:rFonts w:hint="eastAsia"/>
              </w:rPr>
              <w:t>content</w:t>
            </w:r>
            <w:r>
              <w:rPr>
                <w:rFonts w:hint="eastAsia"/>
              </w:rPr>
              <w:t xml:space="preserve"> is </w:t>
            </w:r>
            <w:r>
              <w:t>“</w:t>
            </w:r>
            <w:r>
              <w:rPr>
                <w:rFonts w:hint="eastAsia"/>
              </w:rPr>
              <w:t>Occupied</w:t>
            </w:r>
            <w:r w:rsidR="00E5710C">
              <w:rPr>
                <w:rFonts w:hint="eastAsia"/>
              </w:rPr>
              <w:t>!!</w:t>
            </w:r>
            <w:r>
              <w:t>”</w:t>
            </w:r>
          </w:p>
          <w:p w:rsidR="00827605" w:rsidRDefault="00827605" w:rsidP="006D44DC">
            <w:pPr>
              <w:pStyle w:val="BodyText"/>
              <w:numPr>
                <w:ilvl w:val="0"/>
                <w:numId w:val="21"/>
              </w:numPr>
            </w:pPr>
            <w:r>
              <w:t>T</w:t>
            </w:r>
            <w:r>
              <w:rPr>
                <w:rFonts w:hint="eastAsia"/>
              </w:rPr>
              <w:t xml:space="preserve">he </w:t>
            </w:r>
            <w:r w:rsidR="0069273A">
              <w:t>meeting</w:t>
            </w:r>
            <w:r w:rsidR="0069273A">
              <w:rPr>
                <w:rFonts w:hint="eastAsia"/>
              </w:rPr>
              <w:t xml:space="preserve"> room list and </w:t>
            </w:r>
            <w:r>
              <w:rPr>
                <w:rFonts w:hint="eastAsia"/>
              </w:rPr>
              <w:t>summary of meeting room status should be refreshed when page reloaded</w:t>
            </w:r>
          </w:p>
          <w:p w:rsidR="00827605" w:rsidRDefault="00827605" w:rsidP="006D44DC">
            <w:pPr>
              <w:pStyle w:val="BodyText"/>
              <w:numPr>
                <w:ilvl w:val="0"/>
                <w:numId w:val="21"/>
              </w:numPr>
            </w:pPr>
            <w:r>
              <w:t>T</w:t>
            </w:r>
            <w:r>
              <w:rPr>
                <w:rFonts w:hint="eastAsia"/>
              </w:rPr>
              <w:t xml:space="preserve">he meeting room list should be </w:t>
            </w:r>
            <w:r>
              <w:t>categorized</w:t>
            </w:r>
            <w:r>
              <w:rPr>
                <w:rFonts w:hint="eastAsia"/>
              </w:rPr>
              <w:t xml:space="preserve"> by floor that meeting room locate in</w:t>
            </w:r>
          </w:p>
          <w:p w:rsidR="00827605" w:rsidRDefault="00827605" w:rsidP="006D44DC">
            <w:pPr>
              <w:pStyle w:val="BodyText"/>
              <w:numPr>
                <w:ilvl w:val="0"/>
                <w:numId w:val="21"/>
              </w:numPr>
            </w:pPr>
            <w:r>
              <w:t>W</w:t>
            </w:r>
            <w:r>
              <w:rPr>
                <w:rFonts w:hint="eastAsia"/>
              </w:rPr>
              <w:t>hen user click on the link of meeting room location, the layout of the select meeting room should be popped up and the meeting room is highlight</w:t>
            </w:r>
          </w:p>
          <w:p w:rsidR="00827605" w:rsidRDefault="00827605" w:rsidP="006D44DC">
            <w:pPr>
              <w:pStyle w:val="BodyText"/>
              <w:numPr>
                <w:ilvl w:val="0"/>
                <w:numId w:val="21"/>
              </w:numPr>
            </w:pPr>
            <w:r>
              <w:rPr>
                <w:rFonts w:hint="eastAsia"/>
              </w:rPr>
              <w:t xml:space="preserve">When user click on the button </w:t>
            </w:r>
            <w:r>
              <w:t>“</w:t>
            </w:r>
            <w:r>
              <w:rPr>
                <w:rFonts w:hint="eastAsia"/>
              </w:rPr>
              <w:t>Book It!</w:t>
            </w:r>
            <w:r>
              <w:t>”</w:t>
            </w:r>
            <w:r>
              <w:rPr>
                <w:rFonts w:hint="eastAsia"/>
              </w:rPr>
              <w:t>, the screen use for meeting room booking should be popped up</w:t>
            </w:r>
          </w:p>
          <w:p w:rsidR="00827605" w:rsidRDefault="00827605" w:rsidP="006D44DC">
            <w:pPr>
              <w:pStyle w:val="BodyText"/>
              <w:numPr>
                <w:ilvl w:val="0"/>
                <w:numId w:val="21"/>
              </w:numPr>
            </w:pPr>
            <w:r>
              <w:rPr>
                <w:rFonts w:hint="eastAsia"/>
              </w:rPr>
              <w:t>When user click on any area except the link of meeting room location, details of meeting book status should be popped up</w:t>
            </w:r>
          </w:p>
          <w:p w:rsidR="00827605" w:rsidRDefault="00827605" w:rsidP="006D44DC">
            <w:pPr>
              <w:pStyle w:val="BodyText"/>
              <w:numPr>
                <w:ilvl w:val="0"/>
                <w:numId w:val="21"/>
              </w:numPr>
              <w:rPr>
                <w:rFonts w:hint="eastAsia"/>
              </w:rPr>
            </w:pPr>
            <w:r>
              <w:t>O</w:t>
            </w:r>
            <w:r>
              <w:rPr>
                <w:rFonts w:hint="eastAsia"/>
              </w:rPr>
              <w:t>n top right of the screen, user can select any date by a calendar item to see all available meeting room on specified date</w:t>
            </w:r>
          </w:p>
          <w:p w:rsidR="002D59CA" w:rsidRDefault="002D59CA" w:rsidP="006D44DC">
            <w:pPr>
              <w:pStyle w:val="BodyText"/>
              <w:numPr>
                <w:ilvl w:val="0"/>
                <w:numId w:val="21"/>
              </w:numPr>
            </w:pPr>
            <w:r>
              <w:rPr>
                <w:rFonts w:hint="eastAsia"/>
              </w:rPr>
              <w:t>If user has selected a specific date on other tab, the list should display all meeting rooms on the specified date when user click on All tab</w:t>
            </w:r>
          </w:p>
          <w:p w:rsidR="00FC2A2A" w:rsidRDefault="00FC2A2A" w:rsidP="006D44DC">
            <w:pPr>
              <w:pStyle w:val="BodyText"/>
              <w:numPr>
                <w:ilvl w:val="0"/>
                <w:numId w:val="21"/>
              </w:numPr>
            </w:pPr>
            <w:r>
              <w:rPr>
                <w:rFonts w:hint="eastAsia"/>
              </w:rPr>
              <w:t>The red color on summary of meeting room status means meeting room has booked by other user</w:t>
            </w:r>
          </w:p>
          <w:p w:rsidR="00FC2A2A" w:rsidRDefault="00FC2A2A" w:rsidP="006D44DC">
            <w:pPr>
              <w:pStyle w:val="BodyText"/>
              <w:numPr>
                <w:ilvl w:val="0"/>
                <w:numId w:val="21"/>
              </w:numPr>
            </w:pPr>
            <w:r>
              <w:rPr>
                <w:rFonts w:hint="eastAsia"/>
              </w:rPr>
              <w:t xml:space="preserve">The green color on summary of meeting room status means </w:t>
            </w:r>
            <w:r>
              <w:t>meeting</w:t>
            </w:r>
            <w:r>
              <w:rPr>
                <w:rFonts w:hint="eastAsia"/>
              </w:rPr>
              <w:t xml:space="preserve"> room has booked by current user</w:t>
            </w:r>
          </w:p>
          <w:p w:rsidR="00FC2A2A" w:rsidRDefault="00FC2A2A" w:rsidP="002806C7">
            <w:pPr>
              <w:pStyle w:val="BodyText"/>
              <w:numPr>
                <w:ilvl w:val="0"/>
                <w:numId w:val="21"/>
              </w:numPr>
            </w:pPr>
            <w:r>
              <w:rPr>
                <w:rFonts w:hint="eastAsia"/>
              </w:rPr>
              <w:t xml:space="preserve">The white color on summary of meeting room status means meeting room is </w:t>
            </w:r>
            <w:r w:rsidR="002806C7">
              <w:rPr>
                <w:rFonts w:hint="eastAsia"/>
              </w:rPr>
              <w:t>available</w:t>
            </w:r>
            <w:r>
              <w:rPr>
                <w:rFonts w:hint="eastAsia"/>
              </w:rPr>
              <w:t xml:space="preserve"> for current user</w:t>
            </w:r>
          </w:p>
        </w:tc>
      </w:tr>
      <w:tr w:rsidR="00827605" w:rsidTr="002A76A0">
        <w:trPr>
          <w:trHeight w:val="548"/>
        </w:trPr>
        <w:tc>
          <w:tcPr>
            <w:tcW w:w="1293" w:type="dxa"/>
            <w:shd w:val="clear" w:color="auto" w:fill="FFFFFF"/>
          </w:tcPr>
          <w:p w:rsidR="00827605" w:rsidRDefault="00827605" w:rsidP="002A76A0">
            <w:pPr>
              <w:pStyle w:val="BodyText"/>
            </w:pPr>
            <w:r>
              <w:lastRenderedPageBreak/>
              <w:t xml:space="preserve">Alternative paths/exception handling.  </w:t>
            </w:r>
          </w:p>
        </w:tc>
        <w:tc>
          <w:tcPr>
            <w:tcW w:w="8823" w:type="dxa"/>
            <w:shd w:val="clear" w:color="auto" w:fill="FFFFFF"/>
          </w:tcPr>
          <w:p w:rsidR="00827605" w:rsidRDefault="00F0553F" w:rsidP="00F0553F">
            <w:pPr>
              <w:pStyle w:val="BodyText"/>
              <w:rPr>
                <w:b/>
                <w:bCs/>
                <w:kern w:val="36"/>
              </w:rPr>
            </w:pPr>
            <w:r>
              <w:rPr>
                <w:rFonts w:hint="eastAsia"/>
                <w:b/>
              </w:rPr>
              <w:t>AE 4</w:t>
            </w:r>
            <w:r w:rsidR="00827605" w:rsidRPr="00BA7D1D">
              <w:rPr>
                <w:rFonts w:hint="eastAsia"/>
                <w:b/>
              </w:rPr>
              <w:t>.00.01</w:t>
            </w:r>
            <w:r w:rsidR="00827605">
              <w:rPr>
                <w:rFonts w:hint="eastAsia"/>
              </w:rPr>
              <w:t xml:space="preserve"> When there isn</w:t>
            </w:r>
            <w:r w:rsidR="00827605">
              <w:t>’</w:t>
            </w:r>
            <w:r w:rsidR="00827605">
              <w:rPr>
                <w:rFonts w:hint="eastAsia"/>
              </w:rPr>
              <w:t>t anyone meetin</w:t>
            </w:r>
            <w:r>
              <w:rPr>
                <w:rFonts w:hint="eastAsia"/>
              </w:rPr>
              <w:t>g room alive</w:t>
            </w:r>
            <w:r w:rsidR="00827605">
              <w:rPr>
                <w:rFonts w:hint="eastAsia"/>
              </w:rPr>
              <w:t>, message should be displayed on the page to prompt user there isn</w:t>
            </w:r>
            <w:r w:rsidR="00827605">
              <w:t>’</w:t>
            </w:r>
            <w:r w:rsidR="00827605">
              <w:rPr>
                <w:rFonts w:hint="eastAsia"/>
              </w:rPr>
              <w:t xml:space="preserve">t </w:t>
            </w:r>
            <w:r>
              <w:rPr>
                <w:rFonts w:hint="eastAsia"/>
              </w:rPr>
              <w:t>alive</w:t>
            </w:r>
            <w:r w:rsidR="00827605">
              <w:rPr>
                <w:rFonts w:hint="eastAsia"/>
              </w:rPr>
              <w:t xml:space="preserve"> meeting room</w:t>
            </w:r>
          </w:p>
        </w:tc>
      </w:tr>
      <w:tr w:rsidR="00827605" w:rsidTr="002A76A0">
        <w:trPr>
          <w:trHeight w:val="503"/>
        </w:trPr>
        <w:tc>
          <w:tcPr>
            <w:tcW w:w="1293" w:type="dxa"/>
            <w:shd w:val="clear" w:color="auto" w:fill="FFFFFF"/>
          </w:tcPr>
          <w:p w:rsidR="00827605" w:rsidRDefault="00827605" w:rsidP="002A76A0">
            <w:pPr>
              <w:pStyle w:val="BodyText"/>
            </w:pPr>
            <w:r>
              <w:t>Post-conditions</w:t>
            </w:r>
          </w:p>
        </w:tc>
        <w:tc>
          <w:tcPr>
            <w:tcW w:w="8823" w:type="dxa"/>
            <w:shd w:val="clear" w:color="auto" w:fill="FFFFFF"/>
          </w:tcPr>
          <w:p w:rsidR="00827605" w:rsidRDefault="00827605" w:rsidP="002A76A0">
            <w:pPr>
              <w:pStyle w:val="BodyText"/>
              <w:ind w:left="1"/>
            </w:pPr>
          </w:p>
        </w:tc>
      </w:tr>
      <w:tr w:rsidR="00827605" w:rsidTr="002A76A0">
        <w:trPr>
          <w:trHeight w:val="503"/>
        </w:trPr>
        <w:tc>
          <w:tcPr>
            <w:tcW w:w="1293" w:type="dxa"/>
            <w:shd w:val="clear" w:color="auto" w:fill="FFFFFF"/>
          </w:tcPr>
          <w:p w:rsidR="00827605" w:rsidRDefault="00827605" w:rsidP="002A76A0">
            <w:pPr>
              <w:pStyle w:val="BodyText"/>
            </w:pPr>
            <w:r>
              <w:t>Comments</w:t>
            </w:r>
          </w:p>
        </w:tc>
        <w:tc>
          <w:tcPr>
            <w:tcW w:w="8823" w:type="dxa"/>
            <w:shd w:val="clear" w:color="auto" w:fill="FFFFFF"/>
          </w:tcPr>
          <w:p w:rsidR="00827605" w:rsidRDefault="00827605" w:rsidP="002A76A0">
            <w:pPr>
              <w:pStyle w:val="BodyText"/>
              <w:rPr>
                <w:i/>
              </w:rPr>
            </w:pPr>
          </w:p>
        </w:tc>
      </w:tr>
    </w:tbl>
    <w:p w:rsidR="00827605" w:rsidRDefault="00BE39FC" w:rsidP="00BE39FC">
      <w:pPr>
        <w:pStyle w:val="Heading3"/>
        <w:numPr>
          <w:ilvl w:val="2"/>
          <w:numId w:val="0"/>
        </w:numPr>
        <w:spacing w:line="271" w:lineRule="auto"/>
        <w:rPr>
          <w:rFonts w:hint="eastAsia"/>
        </w:rPr>
      </w:pPr>
      <w:r>
        <w:rPr>
          <w:rFonts w:hint="eastAsia"/>
        </w:rPr>
        <w:t xml:space="preserve">DR5.00 Booked meeting room </w:t>
      </w:r>
      <w:r w:rsidR="0029743E">
        <w:rPr>
          <w:rFonts w:hint="eastAsia"/>
        </w:rPr>
        <w:t>display</w:t>
      </w:r>
      <w:r>
        <w:rPr>
          <w:rFonts w:hint="eastAsia"/>
        </w:rPr>
        <w:t xml:space="preserve"> </w:t>
      </w:r>
      <w:r>
        <w:t>–</w:t>
      </w:r>
      <w:r>
        <w:rPr>
          <w:rFonts w:hint="eastAsia"/>
        </w:rPr>
        <w:t xml:space="preserve"> by me</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FE6F32" w:rsidTr="00520DF6">
        <w:trPr>
          <w:trHeight w:val="1120"/>
        </w:trPr>
        <w:tc>
          <w:tcPr>
            <w:tcW w:w="1293" w:type="dxa"/>
            <w:shd w:val="clear" w:color="auto" w:fill="C0C0C0"/>
          </w:tcPr>
          <w:p w:rsidR="00FE6F32" w:rsidRDefault="00FE6F32" w:rsidP="00520DF6">
            <w:pPr>
              <w:pStyle w:val="BodyText"/>
            </w:pPr>
            <w:r>
              <w:t>Use Case</w:t>
            </w:r>
          </w:p>
          <w:p w:rsidR="00FE6F32" w:rsidRDefault="00FE6F32" w:rsidP="00520DF6">
            <w:pPr>
              <w:pStyle w:val="BodyText"/>
            </w:pPr>
          </w:p>
        </w:tc>
        <w:tc>
          <w:tcPr>
            <w:tcW w:w="8823" w:type="dxa"/>
            <w:shd w:val="clear" w:color="auto" w:fill="C0C0C0"/>
          </w:tcPr>
          <w:p w:rsidR="00FE6F32" w:rsidRDefault="00FE6F32" w:rsidP="00520DF6">
            <w:pPr>
              <w:pStyle w:val="BodyText"/>
              <w:ind w:rightChars="-404" w:right="-889"/>
            </w:pPr>
            <w:r>
              <w:t xml:space="preserve">Detail requirement: </w:t>
            </w:r>
            <w:r>
              <w:rPr>
                <w:rFonts w:hint="eastAsia"/>
              </w:rPr>
              <w:t>DR</w:t>
            </w:r>
            <w:r w:rsidR="0029743E">
              <w:rPr>
                <w:rFonts w:hint="eastAsia"/>
              </w:rPr>
              <w:t>5</w:t>
            </w:r>
            <w:r>
              <w:rPr>
                <w:rFonts w:hint="eastAsia"/>
              </w:rPr>
              <w:t>.00</w:t>
            </w:r>
          </w:p>
          <w:p w:rsidR="00FE6F32" w:rsidRDefault="00FE6F32" w:rsidP="0029743E">
            <w:pPr>
              <w:pStyle w:val="BodyText"/>
              <w:tabs>
                <w:tab w:val="left" w:pos="9347"/>
              </w:tabs>
            </w:pPr>
            <w:r>
              <w:t>High Level Requirement: HLR</w:t>
            </w:r>
            <w:r w:rsidR="0029743E">
              <w:rPr>
                <w:rFonts w:hint="eastAsia"/>
              </w:rPr>
              <w:t>5</w:t>
            </w:r>
            <w:r>
              <w:rPr>
                <w:rFonts w:hint="eastAsia"/>
              </w:rPr>
              <w:t>.0</w:t>
            </w:r>
          </w:p>
        </w:tc>
      </w:tr>
      <w:tr w:rsidR="00FE6F32" w:rsidTr="00520DF6">
        <w:trPr>
          <w:trHeight w:val="370"/>
        </w:trPr>
        <w:tc>
          <w:tcPr>
            <w:tcW w:w="1293" w:type="dxa"/>
            <w:shd w:val="clear" w:color="auto" w:fill="C0C0C0"/>
          </w:tcPr>
          <w:p w:rsidR="00FE6F32" w:rsidRDefault="00FE6F32" w:rsidP="00520DF6">
            <w:pPr>
              <w:pStyle w:val="BodyText"/>
            </w:pPr>
            <w:r>
              <w:t>Priority</w:t>
            </w:r>
          </w:p>
        </w:tc>
        <w:tc>
          <w:tcPr>
            <w:tcW w:w="8823" w:type="dxa"/>
            <w:shd w:val="clear" w:color="auto" w:fill="C0C0C0"/>
          </w:tcPr>
          <w:p w:rsidR="00FE6F32" w:rsidRDefault="00FE6F32" w:rsidP="00520DF6">
            <w:pPr>
              <w:pStyle w:val="BodyText"/>
              <w:rPr>
                <w:color w:val="0000FF"/>
              </w:rPr>
            </w:pPr>
            <w:r>
              <w:rPr>
                <w:color w:val="0000FF"/>
              </w:rPr>
              <w:t>Critical</w:t>
            </w:r>
          </w:p>
        </w:tc>
      </w:tr>
      <w:tr w:rsidR="00FE6F32" w:rsidTr="00520DF6">
        <w:trPr>
          <w:trHeight w:val="368"/>
        </w:trPr>
        <w:tc>
          <w:tcPr>
            <w:tcW w:w="1293" w:type="dxa"/>
            <w:shd w:val="clear" w:color="auto" w:fill="C0C0C0"/>
          </w:tcPr>
          <w:p w:rsidR="00FE6F32" w:rsidRDefault="00FE6F32" w:rsidP="00520DF6">
            <w:pPr>
              <w:pStyle w:val="BodyText"/>
            </w:pPr>
            <w:r>
              <w:t>Feature</w:t>
            </w:r>
          </w:p>
        </w:tc>
        <w:tc>
          <w:tcPr>
            <w:tcW w:w="8823" w:type="dxa"/>
            <w:shd w:val="clear" w:color="auto" w:fill="C0C0C0"/>
          </w:tcPr>
          <w:p w:rsidR="00FE6F32" w:rsidRDefault="00817CD0" w:rsidP="0029743E">
            <w:pPr>
              <w:pStyle w:val="BodyText"/>
            </w:pPr>
            <w:r>
              <w:rPr>
                <w:rFonts w:hint="eastAsia"/>
              </w:rPr>
              <w:t xml:space="preserve">View </w:t>
            </w:r>
            <w:r w:rsidR="00FE6F32">
              <w:rPr>
                <w:rFonts w:hint="eastAsia"/>
              </w:rPr>
              <w:t xml:space="preserve">all meeting room </w:t>
            </w:r>
            <w:r w:rsidR="0029743E">
              <w:rPr>
                <w:rFonts w:hint="eastAsia"/>
              </w:rPr>
              <w:t>booked by me</w:t>
            </w:r>
          </w:p>
        </w:tc>
      </w:tr>
      <w:tr w:rsidR="00FE6F32" w:rsidTr="00520DF6">
        <w:trPr>
          <w:trHeight w:val="368"/>
        </w:trPr>
        <w:tc>
          <w:tcPr>
            <w:tcW w:w="1293" w:type="dxa"/>
            <w:shd w:val="clear" w:color="auto" w:fill="C0C0C0"/>
          </w:tcPr>
          <w:p w:rsidR="00FE6F32" w:rsidRDefault="00FE6F32" w:rsidP="00520DF6">
            <w:pPr>
              <w:pStyle w:val="BodyText"/>
            </w:pPr>
            <w:r>
              <w:t>Actor(s)</w:t>
            </w:r>
          </w:p>
        </w:tc>
        <w:tc>
          <w:tcPr>
            <w:tcW w:w="8823" w:type="dxa"/>
            <w:shd w:val="clear" w:color="auto" w:fill="C0C0C0"/>
          </w:tcPr>
          <w:p w:rsidR="00FE6F32" w:rsidRDefault="00FE6F32" w:rsidP="00520DF6">
            <w:pPr>
              <w:pStyle w:val="BodyText"/>
            </w:pPr>
            <w:r>
              <w:rPr>
                <w:rFonts w:hint="eastAsia"/>
              </w:rPr>
              <w:t>System user</w:t>
            </w:r>
          </w:p>
        </w:tc>
      </w:tr>
      <w:tr w:rsidR="00FE6F32" w:rsidTr="00520DF6">
        <w:trPr>
          <w:trHeight w:val="434"/>
        </w:trPr>
        <w:tc>
          <w:tcPr>
            <w:tcW w:w="1293" w:type="dxa"/>
            <w:tcBorders>
              <w:bottom w:val="single" w:sz="4" w:space="0" w:color="auto"/>
            </w:tcBorders>
            <w:shd w:val="clear" w:color="auto" w:fill="C0C0C0"/>
          </w:tcPr>
          <w:p w:rsidR="00FE6F32" w:rsidRDefault="00FE6F32" w:rsidP="00FE6F32">
            <w:pPr>
              <w:pStyle w:val="BodyText"/>
              <w:ind w:left="1600" w:hangingChars="800" w:hanging="1600"/>
            </w:pPr>
            <w:r>
              <w:t>Requiremen</w:t>
            </w:r>
            <w:r>
              <w:lastRenderedPageBreak/>
              <w:t>t</w:t>
            </w:r>
          </w:p>
        </w:tc>
        <w:tc>
          <w:tcPr>
            <w:tcW w:w="8823" w:type="dxa"/>
            <w:tcBorders>
              <w:bottom w:val="single" w:sz="4" w:space="0" w:color="auto"/>
            </w:tcBorders>
            <w:shd w:val="clear" w:color="auto" w:fill="C0C0C0"/>
          </w:tcPr>
          <w:p w:rsidR="00FE6F32" w:rsidRDefault="00FE6F32" w:rsidP="00FA0ABF">
            <w:r>
              <w:rPr>
                <w:rFonts w:hint="eastAsia"/>
              </w:rPr>
              <w:lastRenderedPageBreak/>
              <w:t xml:space="preserve">As a system user, I want to view all meeting rooms </w:t>
            </w:r>
            <w:r w:rsidR="00FA0ABF">
              <w:rPr>
                <w:rFonts w:hint="eastAsia"/>
              </w:rPr>
              <w:t>that has booked by me</w:t>
            </w:r>
          </w:p>
        </w:tc>
      </w:tr>
      <w:tr w:rsidR="00FE6F32" w:rsidTr="00520DF6">
        <w:trPr>
          <w:trHeight w:val="368"/>
        </w:trPr>
        <w:tc>
          <w:tcPr>
            <w:tcW w:w="1293" w:type="dxa"/>
            <w:shd w:val="clear" w:color="auto" w:fill="C0C0C0"/>
          </w:tcPr>
          <w:p w:rsidR="00FE6F32" w:rsidRDefault="00FE6F32" w:rsidP="00520DF6">
            <w:pPr>
              <w:pStyle w:val="BodyText"/>
              <w:rPr>
                <w:color w:val="000000"/>
              </w:rPr>
            </w:pPr>
            <w:r>
              <w:rPr>
                <w:color w:val="000000"/>
                <w:szCs w:val="24"/>
              </w:rPr>
              <w:lastRenderedPageBreak/>
              <w:t xml:space="preserve">Status: </w:t>
            </w:r>
          </w:p>
        </w:tc>
        <w:tc>
          <w:tcPr>
            <w:tcW w:w="8823" w:type="dxa"/>
            <w:shd w:val="clear" w:color="auto" w:fill="C0C0C0"/>
          </w:tcPr>
          <w:p w:rsidR="00FE6F32" w:rsidRDefault="00FE6F32" w:rsidP="00520DF6">
            <w:pPr>
              <w:pStyle w:val="BodyText"/>
              <w:rPr>
                <w:i/>
              </w:rPr>
            </w:pPr>
            <w:r>
              <w:rPr>
                <w:rFonts w:hint="eastAsia"/>
                <w:i/>
              </w:rPr>
              <w:t>Complete</w:t>
            </w:r>
          </w:p>
        </w:tc>
      </w:tr>
      <w:tr w:rsidR="00FE6F32" w:rsidTr="00520DF6">
        <w:trPr>
          <w:trHeight w:val="368"/>
        </w:trPr>
        <w:tc>
          <w:tcPr>
            <w:tcW w:w="1293" w:type="dxa"/>
            <w:shd w:val="clear" w:color="auto" w:fill="FFFFFF"/>
          </w:tcPr>
          <w:p w:rsidR="00FE6F32" w:rsidRDefault="00FE6F32" w:rsidP="00520DF6">
            <w:pPr>
              <w:pStyle w:val="BodyText"/>
            </w:pPr>
            <w:r>
              <w:t>New or elaboration of existing capability:</w:t>
            </w:r>
          </w:p>
        </w:tc>
        <w:tc>
          <w:tcPr>
            <w:tcW w:w="8823" w:type="dxa"/>
            <w:shd w:val="clear" w:color="auto" w:fill="FFFFFF"/>
          </w:tcPr>
          <w:p w:rsidR="00FE6F32" w:rsidRDefault="00FE6F32" w:rsidP="00520DF6">
            <w:r>
              <w:rPr>
                <w:rFonts w:hint="eastAsia"/>
              </w:rPr>
              <w:t>New</w:t>
            </w:r>
          </w:p>
        </w:tc>
      </w:tr>
      <w:tr w:rsidR="00FE6F32" w:rsidTr="00520DF6">
        <w:trPr>
          <w:trHeight w:val="368"/>
        </w:trPr>
        <w:tc>
          <w:tcPr>
            <w:tcW w:w="1293" w:type="dxa"/>
            <w:shd w:val="clear" w:color="auto" w:fill="FFFFFF"/>
          </w:tcPr>
          <w:p w:rsidR="00FE6F32" w:rsidRDefault="00FE6F32" w:rsidP="00520DF6">
            <w:pPr>
              <w:pStyle w:val="BodyText"/>
            </w:pPr>
            <w:r>
              <w:t xml:space="preserve">Scenarios </w:t>
            </w:r>
          </w:p>
        </w:tc>
        <w:tc>
          <w:tcPr>
            <w:tcW w:w="8823" w:type="dxa"/>
            <w:shd w:val="clear" w:color="auto" w:fill="FFFFFF"/>
          </w:tcPr>
          <w:p w:rsidR="00FE6F32" w:rsidRPr="00B43B1B" w:rsidRDefault="00FE6F32" w:rsidP="004B4F2D">
            <w:pPr>
              <w:spacing w:after="120"/>
              <w:rPr>
                <w:rFonts w:cs="Arial"/>
                <w:color w:val="000000"/>
              </w:rPr>
            </w:pPr>
            <w:r>
              <w:rPr>
                <w:rFonts w:cs="Arial"/>
                <w:b/>
                <w:color w:val="000000"/>
              </w:rPr>
              <w:t xml:space="preserve">Req </w:t>
            </w:r>
            <w:r w:rsidR="002B1EFC">
              <w:rPr>
                <w:rFonts w:cs="Arial" w:hint="eastAsia"/>
                <w:b/>
                <w:color w:val="000000"/>
              </w:rPr>
              <w:t>5</w:t>
            </w:r>
            <w:r w:rsidRPr="00794964">
              <w:rPr>
                <w:rFonts w:cs="Arial"/>
                <w:b/>
                <w:color w:val="000000"/>
              </w:rPr>
              <w:t>.0</w:t>
            </w:r>
            <w:r w:rsidRPr="00794964">
              <w:rPr>
                <w:rFonts w:cs="Arial" w:hint="eastAsia"/>
                <w:b/>
                <w:color w:val="000000"/>
              </w:rPr>
              <w:t>0</w:t>
            </w:r>
            <w:r w:rsidRPr="00794964">
              <w:rPr>
                <w:rFonts w:cs="Arial"/>
                <w:b/>
                <w:color w:val="000000"/>
              </w:rPr>
              <w:t>.01</w:t>
            </w:r>
            <w:r w:rsidRPr="00FB63D8">
              <w:rPr>
                <w:rFonts w:cs="Arial"/>
                <w:color w:val="000000"/>
              </w:rPr>
              <w:t xml:space="preserve"> </w:t>
            </w:r>
            <w:r>
              <w:rPr>
                <w:rFonts w:cs="Arial" w:hint="eastAsia"/>
                <w:color w:val="000000"/>
              </w:rPr>
              <w:t xml:space="preserve">user can view all meeting room </w:t>
            </w:r>
            <w:r w:rsidR="002B1EFC">
              <w:rPr>
                <w:rFonts w:cs="Arial" w:hint="eastAsia"/>
                <w:color w:val="000000"/>
              </w:rPr>
              <w:t xml:space="preserve">that has booked by </w:t>
            </w:r>
            <w:r w:rsidR="004B4F2D">
              <w:rPr>
                <w:rFonts w:cs="Arial" w:hint="eastAsia"/>
                <w:color w:val="000000"/>
              </w:rPr>
              <w:t>the user</w:t>
            </w:r>
          </w:p>
        </w:tc>
      </w:tr>
      <w:tr w:rsidR="00FE6F32" w:rsidTr="00520DF6">
        <w:trPr>
          <w:trHeight w:val="368"/>
        </w:trPr>
        <w:tc>
          <w:tcPr>
            <w:tcW w:w="1293" w:type="dxa"/>
            <w:shd w:val="clear" w:color="auto" w:fill="FFFFFF"/>
          </w:tcPr>
          <w:p w:rsidR="00FE6F32" w:rsidRDefault="00FE6F32" w:rsidP="00520DF6">
            <w:pPr>
              <w:pStyle w:val="BodyText"/>
            </w:pPr>
            <w:r>
              <w:t>Assumptions</w:t>
            </w:r>
          </w:p>
        </w:tc>
        <w:tc>
          <w:tcPr>
            <w:tcW w:w="8823" w:type="dxa"/>
            <w:shd w:val="clear" w:color="auto" w:fill="FFFFFF"/>
          </w:tcPr>
          <w:p w:rsidR="00FE6F32" w:rsidRDefault="00FE6F32" w:rsidP="00520DF6">
            <w:pPr>
              <w:pStyle w:val="BodyText"/>
            </w:pPr>
          </w:p>
        </w:tc>
      </w:tr>
      <w:tr w:rsidR="00FE6F32" w:rsidTr="00520DF6">
        <w:tc>
          <w:tcPr>
            <w:tcW w:w="1293" w:type="dxa"/>
            <w:shd w:val="clear" w:color="auto" w:fill="FFFFFF"/>
          </w:tcPr>
          <w:p w:rsidR="00FE6F32" w:rsidRDefault="00FE6F32" w:rsidP="00520DF6">
            <w:pPr>
              <w:pStyle w:val="BodyText"/>
            </w:pPr>
            <w:r>
              <w:t xml:space="preserve">Pre-condition </w:t>
            </w:r>
          </w:p>
        </w:tc>
        <w:tc>
          <w:tcPr>
            <w:tcW w:w="8823" w:type="dxa"/>
            <w:shd w:val="clear" w:color="auto" w:fill="FFFFFF"/>
          </w:tcPr>
          <w:p w:rsidR="00FE6F32" w:rsidRDefault="00FE6F32" w:rsidP="004F739D">
            <w:pPr>
              <w:pStyle w:val="BodyText"/>
              <w:numPr>
                <w:ilvl w:val="0"/>
                <w:numId w:val="23"/>
              </w:numPr>
            </w:pPr>
            <w:r>
              <w:rPr>
                <w:rFonts w:hint="eastAsia"/>
              </w:rPr>
              <w:t>Login system as a user</w:t>
            </w:r>
          </w:p>
        </w:tc>
      </w:tr>
      <w:tr w:rsidR="00FE6F32" w:rsidTr="00520DF6">
        <w:trPr>
          <w:trHeight w:val="395"/>
        </w:trPr>
        <w:tc>
          <w:tcPr>
            <w:tcW w:w="1293" w:type="dxa"/>
            <w:shd w:val="clear" w:color="auto" w:fill="FFFFFF"/>
          </w:tcPr>
          <w:p w:rsidR="00FE6F32" w:rsidRDefault="00FE6F32" w:rsidP="00520DF6">
            <w:pPr>
              <w:pStyle w:val="BodyText"/>
            </w:pPr>
            <w:r>
              <w:t>Trigger</w:t>
            </w:r>
          </w:p>
        </w:tc>
        <w:tc>
          <w:tcPr>
            <w:tcW w:w="8823" w:type="dxa"/>
            <w:shd w:val="clear" w:color="auto" w:fill="FFFFFF"/>
          </w:tcPr>
          <w:p w:rsidR="00FE6F32" w:rsidRDefault="00FE6F32" w:rsidP="00520DF6">
            <w:pPr>
              <w:pStyle w:val="BodyText"/>
            </w:pPr>
          </w:p>
        </w:tc>
      </w:tr>
      <w:tr w:rsidR="00FE6F32" w:rsidTr="00520DF6">
        <w:tc>
          <w:tcPr>
            <w:tcW w:w="1293" w:type="dxa"/>
            <w:shd w:val="clear" w:color="auto" w:fill="FFFFFF"/>
          </w:tcPr>
          <w:p w:rsidR="00FE6F32" w:rsidRDefault="00FE6F32" w:rsidP="00520DF6">
            <w:pPr>
              <w:pStyle w:val="BodyText"/>
            </w:pPr>
            <w:r>
              <w:rPr>
                <w:rFonts w:hint="eastAsia"/>
              </w:rPr>
              <w:t>Business rules</w:t>
            </w:r>
          </w:p>
        </w:tc>
        <w:tc>
          <w:tcPr>
            <w:tcW w:w="8823" w:type="dxa"/>
            <w:shd w:val="clear" w:color="auto" w:fill="FFFFFF"/>
          </w:tcPr>
          <w:p w:rsidR="00FE6F32" w:rsidRDefault="00FE6F32" w:rsidP="00423CCA">
            <w:pPr>
              <w:pStyle w:val="BodyText"/>
              <w:numPr>
                <w:ilvl w:val="0"/>
                <w:numId w:val="24"/>
              </w:numPr>
              <w:rPr>
                <w:rFonts w:hint="eastAsia"/>
              </w:rPr>
            </w:pPr>
            <w:r>
              <w:rPr>
                <w:rFonts w:hint="eastAsia"/>
              </w:rPr>
              <w:t xml:space="preserve">When user click on </w:t>
            </w:r>
            <w:r w:rsidR="00050D61">
              <w:rPr>
                <w:rFonts w:hint="eastAsia"/>
              </w:rPr>
              <w:t>Mine</w:t>
            </w:r>
            <w:r>
              <w:rPr>
                <w:rFonts w:hint="eastAsia"/>
              </w:rPr>
              <w:t xml:space="preserve"> tab, all meeting room</w:t>
            </w:r>
            <w:r w:rsidR="003B31A0">
              <w:rPr>
                <w:rFonts w:hint="eastAsia"/>
              </w:rPr>
              <w:t>s</w:t>
            </w:r>
            <w:r>
              <w:rPr>
                <w:rFonts w:hint="eastAsia"/>
              </w:rPr>
              <w:t xml:space="preserve"> </w:t>
            </w:r>
            <w:r w:rsidR="00050D61">
              <w:rPr>
                <w:rFonts w:hint="eastAsia"/>
              </w:rPr>
              <w:t xml:space="preserve">booked by the user </w:t>
            </w:r>
            <w:r>
              <w:rPr>
                <w:rFonts w:hint="eastAsia"/>
              </w:rPr>
              <w:t>should be listed on one page with scroll</w:t>
            </w:r>
            <w:r w:rsidR="00E338B9">
              <w:rPr>
                <w:rFonts w:hint="eastAsia"/>
              </w:rPr>
              <w:t xml:space="preserve"> by date order</w:t>
            </w:r>
            <w:r w:rsidR="00311B88">
              <w:rPr>
                <w:rFonts w:hint="eastAsia"/>
              </w:rPr>
              <w:t xml:space="preserve"> separately</w:t>
            </w:r>
            <w:r w:rsidR="00926955">
              <w:rPr>
                <w:rFonts w:hint="eastAsia"/>
              </w:rPr>
              <w:t xml:space="preserve">, whatever </w:t>
            </w:r>
            <w:r w:rsidR="00F33B55">
              <w:rPr>
                <w:rFonts w:hint="eastAsia"/>
              </w:rPr>
              <w:t xml:space="preserve">the </w:t>
            </w:r>
            <w:r w:rsidR="00FD37A5">
              <w:rPr>
                <w:rFonts w:hint="eastAsia"/>
              </w:rPr>
              <w:t xml:space="preserve">booked </w:t>
            </w:r>
            <w:r w:rsidR="00F33B55">
              <w:rPr>
                <w:rFonts w:hint="eastAsia"/>
              </w:rPr>
              <w:t>date</w:t>
            </w:r>
          </w:p>
          <w:p w:rsidR="00A803F9" w:rsidRDefault="00A803F9" w:rsidP="00423CCA">
            <w:pPr>
              <w:pStyle w:val="BodyText"/>
              <w:numPr>
                <w:ilvl w:val="0"/>
                <w:numId w:val="24"/>
              </w:numPr>
            </w:pPr>
            <w:r>
              <w:rPr>
                <w:rFonts w:hint="eastAsia"/>
              </w:rPr>
              <w:t xml:space="preserve">When user click on Mine tab, all meeting rooms booked for </w:t>
            </w:r>
            <w:r w:rsidR="00474166">
              <w:rPr>
                <w:rFonts w:hint="eastAsia"/>
              </w:rPr>
              <w:t>current</w:t>
            </w:r>
            <w:r w:rsidR="00F62CDC">
              <w:rPr>
                <w:rFonts w:hint="eastAsia"/>
              </w:rPr>
              <w:t xml:space="preserve"> user</w:t>
            </w:r>
            <w:r w:rsidR="006321F7">
              <w:rPr>
                <w:rFonts w:hint="eastAsia"/>
              </w:rPr>
              <w:t xml:space="preserve"> by other user </w:t>
            </w:r>
            <w:r>
              <w:rPr>
                <w:rFonts w:hint="eastAsia"/>
              </w:rPr>
              <w:t>should be listed on one page with scroll</w:t>
            </w:r>
            <w:r w:rsidR="00E338B9">
              <w:rPr>
                <w:rFonts w:hint="eastAsia"/>
              </w:rPr>
              <w:t xml:space="preserve"> by date order</w:t>
            </w:r>
            <w:r w:rsidR="00311B88">
              <w:rPr>
                <w:rFonts w:hint="eastAsia"/>
              </w:rPr>
              <w:t xml:space="preserve"> </w:t>
            </w:r>
            <w:r w:rsidR="00311B88">
              <w:t>separately</w:t>
            </w:r>
            <w:r>
              <w:rPr>
                <w:rFonts w:hint="eastAsia"/>
              </w:rPr>
              <w:t>, whatever the</w:t>
            </w:r>
            <w:r w:rsidR="00FD37A5">
              <w:rPr>
                <w:rFonts w:hint="eastAsia"/>
              </w:rPr>
              <w:t xml:space="preserve"> booked</w:t>
            </w:r>
            <w:r>
              <w:rPr>
                <w:rFonts w:hint="eastAsia"/>
              </w:rPr>
              <w:t xml:space="preserve"> date</w:t>
            </w:r>
          </w:p>
          <w:p w:rsidR="00FE6F32" w:rsidRDefault="00FE6F32" w:rsidP="00423CCA">
            <w:pPr>
              <w:pStyle w:val="BodyText"/>
              <w:numPr>
                <w:ilvl w:val="0"/>
                <w:numId w:val="24"/>
              </w:numPr>
            </w:pPr>
            <w:r>
              <w:rPr>
                <w:rFonts w:hint="eastAsia"/>
              </w:rPr>
              <w:t xml:space="preserve">On </w:t>
            </w:r>
            <w:r w:rsidR="00DC6589">
              <w:rPr>
                <w:rFonts w:hint="eastAsia"/>
              </w:rPr>
              <w:t>Mine</w:t>
            </w:r>
            <w:r>
              <w:rPr>
                <w:rFonts w:hint="eastAsia"/>
              </w:rPr>
              <w:t xml:space="preserve"> tab page, each meeting room should display following information in the container</w:t>
            </w:r>
          </w:p>
          <w:p w:rsidR="00FE6F32" w:rsidRDefault="00FE6F32" w:rsidP="00423CCA">
            <w:pPr>
              <w:pStyle w:val="BodyText"/>
              <w:numPr>
                <w:ilvl w:val="1"/>
                <w:numId w:val="24"/>
              </w:numPr>
            </w:pPr>
            <w:r>
              <w:rPr>
                <w:rFonts w:hint="eastAsia"/>
              </w:rPr>
              <w:t>Meeting room name</w:t>
            </w:r>
          </w:p>
          <w:p w:rsidR="00FE6F32" w:rsidRDefault="00FE6F32" w:rsidP="00423CCA">
            <w:pPr>
              <w:pStyle w:val="BodyText"/>
              <w:numPr>
                <w:ilvl w:val="1"/>
                <w:numId w:val="24"/>
              </w:numPr>
            </w:pPr>
            <w:r>
              <w:t>M</w:t>
            </w:r>
            <w:r>
              <w:rPr>
                <w:rFonts w:hint="eastAsia"/>
              </w:rPr>
              <w:t>eeting room location</w:t>
            </w:r>
          </w:p>
          <w:p w:rsidR="00FE6F32" w:rsidRDefault="00FE6F32" w:rsidP="00423CCA">
            <w:pPr>
              <w:pStyle w:val="BodyText"/>
              <w:numPr>
                <w:ilvl w:val="1"/>
                <w:numId w:val="24"/>
              </w:numPr>
            </w:pPr>
            <w:r>
              <w:t>S</w:t>
            </w:r>
            <w:r>
              <w:rPr>
                <w:rFonts w:hint="eastAsia"/>
              </w:rPr>
              <w:t>eat size</w:t>
            </w:r>
          </w:p>
          <w:p w:rsidR="00FE6F32" w:rsidRDefault="00FE6F32" w:rsidP="00423CCA">
            <w:pPr>
              <w:pStyle w:val="BodyText"/>
              <w:numPr>
                <w:ilvl w:val="1"/>
                <w:numId w:val="24"/>
              </w:numPr>
            </w:pPr>
            <w:r>
              <w:t>E</w:t>
            </w:r>
            <w:r>
              <w:rPr>
                <w:rFonts w:hint="eastAsia"/>
              </w:rPr>
              <w:t>quipment info</w:t>
            </w:r>
          </w:p>
          <w:p w:rsidR="00FE6F32" w:rsidRDefault="00FE6F32" w:rsidP="00423CCA">
            <w:pPr>
              <w:pStyle w:val="BodyText"/>
              <w:numPr>
                <w:ilvl w:val="1"/>
                <w:numId w:val="24"/>
              </w:numPr>
              <w:rPr>
                <w:rFonts w:hint="eastAsia"/>
              </w:rPr>
            </w:pPr>
            <w:r>
              <w:t>S</w:t>
            </w:r>
            <w:r>
              <w:rPr>
                <w:rFonts w:hint="eastAsia"/>
              </w:rPr>
              <w:t>ummary of meeting room status</w:t>
            </w:r>
          </w:p>
          <w:p w:rsidR="009D5088" w:rsidRDefault="009D5088" w:rsidP="00423CCA">
            <w:pPr>
              <w:pStyle w:val="BodyText"/>
              <w:numPr>
                <w:ilvl w:val="1"/>
                <w:numId w:val="24"/>
              </w:numPr>
            </w:pPr>
            <w:r>
              <w:t>T</w:t>
            </w:r>
            <w:r>
              <w:rPr>
                <w:rFonts w:hint="eastAsia"/>
              </w:rPr>
              <w:t>ime period booked by/for the user</w:t>
            </w:r>
          </w:p>
          <w:p w:rsidR="00F20BC7" w:rsidRDefault="00F20BC7" w:rsidP="007C2F7A">
            <w:pPr>
              <w:pStyle w:val="BodyText"/>
              <w:numPr>
                <w:ilvl w:val="0"/>
                <w:numId w:val="24"/>
              </w:numPr>
              <w:rPr>
                <w:rFonts w:hint="eastAsia"/>
              </w:rPr>
            </w:pPr>
            <w:r>
              <w:rPr>
                <w:rFonts w:hint="eastAsia"/>
              </w:rPr>
              <w:t xml:space="preserve">One button that label is </w:t>
            </w:r>
            <w:r>
              <w:t>“</w:t>
            </w:r>
            <w:r>
              <w:rPr>
                <w:rFonts w:hint="eastAsia"/>
              </w:rPr>
              <w:t>Release</w:t>
            </w:r>
            <w:r w:rsidR="00543D3E">
              <w:rPr>
                <w:rFonts w:hint="eastAsia"/>
              </w:rPr>
              <w:t xml:space="preserve"> It!</w:t>
            </w:r>
            <w:r>
              <w:t>”</w:t>
            </w:r>
            <w:r>
              <w:rPr>
                <w:rFonts w:hint="eastAsia"/>
              </w:rPr>
              <w:t xml:space="preserve"> should be displayed following above information if the start time doesn</w:t>
            </w:r>
            <w:r>
              <w:t>’</w:t>
            </w:r>
            <w:r>
              <w:rPr>
                <w:rFonts w:hint="eastAsia"/>
              </w:rPr>
              <w:t>t passed</w:t>
            </w:r>
          </w:p>
          <w:p w:rsidR="00543D3E" w:rsidRDefault="00543D3E" w:rsidP="007C2F7A">
            <w:pPr>
              <w:pStyle w:val="BodyText"/>
              <w:numPr>
                <w:ilvl w:val="0"/>
                <w:numId w:val="24"/>
              </w:numPr>
              <w:rPr>
                <w:rFonts w:hint="eastAsia"/>
              </w:rPr>
            </w:pPr>
            <w:r>
              <w:rPr>
                <w:rFonts w:hint="eastAsia"/>
              </w:rPr>
              <w:t xml:space="preserve">If the booked time passed, a label that </w:t>
            </w:r>
            <w:r w:rsidR="007E0418">
              <w:rPr>
                <w:rFonts w:hint="eastAsia"/>
              </w:rPr>
              <w:t>content</w:t>
            </w:r>
            <w:r>
              <w:rPr>
                <w:rFonts w:hint="eastAsia"/>
              </w:rPr>
              <w:t xml:space="preserve"> is </w:t>
            </w:r>
            <w:r>
              <w:t>“</w:t>
            </w:r>
            <w:r w:rsidR="00BA227A">
              <w:rPr>
                <w:rFonts w:hint="eastAsia"/>
              </w:rPr>
              <w:t>In U</w:t>
            </w:r>
            <w:r>
              <w:rPr>
                <w:rFonts w:hint="eastAsia"/>
              </w:rPr>
              <w:t>se</w:t>
            </w:r>
            <w:r>
              <w:t>”</w:t>
            </w:r>
            <w:r>
              <w:rPr>
                <w:rFonts w:hint="eastAsia"/>
              </w:rPr>
              <w:t xml:space="preserve"> should replace the button </w:t>
            </w:r>
            <w:r>
              <w:t>“</w:t>
            </w:r>
            <w:r>
              <w:rPr>
                <w:rFonts w:hint="eastAsia"/>
              </w:rPr>
              <w:t>Release It!</w:t>
            </w:r>
            <w:r>
              <w:t>”</w:t>
            </w:r>
          </w:p>
          <w:p w:rsidR="00FE6F32" w:rsidRDefault="00FE6F32" w:rsidP="007C2F7A">
            <w:pPr>
              <w:pStyle w:val="BodyText"/>
              <w:numPr>
                <w:ilvl w:val="0"/>
                <w:numId w:val="24"/>
              </w:numPr>
              <w:rPr>
                <w:rFonts w:hint="eastAsia"/>
              </w:rPr>
            </w:pPr>
            <w:r>
              <w:rPr>
                <w:rFonts w:hint="eastAsia"/>
              </w:rPr>
              <w:t xml:space="preserve">If the meeting room </w:t>
            </w:r>
            <w:r w:rsidR="00FA5EDA">
              <w:rPr>
                <w:rFonts w:hint="eastAsia"/>
              </w:rPr>
              <w:t xml:space="preserve">still </w:t>
            </w:r>
            <w:r>
              <w:rPr>
                <w:rFonts w:hint="eastAsia"/>
              </w:rPr>
              <w:t xml:space="preserve">has available period on </w:t>
            </w:r>
            <w:r w:rsidR="00FA5EDA">
              <w:rPr>
                <w:rFonts w:hint="eastAsia"/>
              </w:rPr>
              <w:t>booked</w:t>
            </w:r>
            <w:r>
              <w:rPr>
                <w:rFonts w:hint="eastAsia"/>
              </w:rPr>
              <w:t xml:space="preserve"> day, </w:t>
            </w:r>
            <w:r w:rsidR="00FA5EDA">
              <w:rPr>
                <w:rFonts w:hint="eastAsia"/>
              </w:rPr>
              <w:t>one</w:t>
            </w:r>
            <w:r>
              <w:rPr>
                <w:rFonts w:hint="eastAsia"/>
              </w:rPr>
              <w:t xml:space="preserve"> button that </w:t>
            </w:r>
            <w:r w:rsidR="00FA5EDA">
              <w:rPr>
                <w:rFonts w:hint="eastAsia"/>
              </w:rPr>
              <w:t xml:space="preserve">label is </w:t>
            </w:r>
            <w:r w:rsidR="00FA5EDA">
              <w:t>“</w:t>
            </w:r>
            <w:r w:rsidR="008E5043">
              <w:rPr>
                <w:rFonts w:hint="eastAsia"/>
              </w:rPr>
              <w:t>More Time</w:t>
            </w:r>
            <w:r w:rsidR="004356E5">
              <w:rPr>
                <w:rFonts w:hint="eastAsia"/>
              </w:rPr>
              <w:t>?</w:t>
            </w:r>
            <w:r w:rsidR="00FA5EDA">
              <w:t>”</w:t>
            </w:r>
            <w:r w:rsidR="00FA5EDA">
              <w:rPr>
                <w:rFonts w:hint="eastAsia"/>
              </w:rPr>
              <w:t xml:space="preserve"> </w:t>
            </w:r>
            <w:r>
              <w:rPr>
                <w:rFonts w:hint="eastAsia"/>
              </w:rPr>
              <w:t xml:space="preserve">following </w:t>
            </w:r>
            <w:r w:rsidR="00FA5EDA">
              <w:rPr>
                <w:rFonts w:hint="eastAsia"/>
              </w:rPr>
              <w:t xml:space="preserve">the button </w:t>
            </w:r>
            <w:r w:rsidR="00FA5EDA">
              <w:t>“</w:t>
            </w:r>
            <w:r w:rsidR="00FA5EDA">
              <w:rPr>
                <w:rFonts w:hint="eastAsia"/>
              </w:rPr>
              <w:t>Release It!</w:t>
            </w:r>
            <w:r w:rsidR="00FA5EDA">
              <w:t>”</w:t>
            </w:r>
          </w:p>
          <w:p w:rsidR="00FE6F32" w:rsidRDefault="00FE6F32" w:rsidP="00423CCA">
            <w:pPr>
              <w:pStyle w:val="BodyText"/>
              <w:numPr>
                <w:ilvl w:val="0"/>
                <w:numId w:val="24"/>
              </w:numPr>
            </w:pPr>
            <w:r>
              <w:t>T</w:t>
            </w:r>
            <w:r>
              <w:rPr>
                <w:rFonts w:hint="eastAsia"/>
              </w:rPr>
              <w:t xml:space="preserve">he </w:t>
            </w:r>
            <w:r>
              <w:t>meeting</w:t>
            </w:r>
            <w:r>
              <w:rPr>
                <w:rFonts w:hint="eastAsia"/>
              </w:rPr>
              <w:t xml:space="preserve"> room list and summary of meeting room status should be refreshed when page reloaded</w:t>
            </w:r>
          </w:p>
          <w:p w:rsidR="00FE6F32" w:rsidRDefault="00FE6F32" w:rsidP="00423CCA">
            <w:pPr>
              <w:pStyle w:val="BodyText"/>
              <w:numPr>
                <w:ilvl w:val="0"/>
                <w:numId w:val="24"/>
              </w:numPr>
            </w:pPr>
            <w:r>
              <w:t>T</w:t>
            </w:r>
            <w:r>
              <w:rPr>
                <w:rFonts w:hint="eastAsia"/>
              </w:rPr>
              <w:t xml:space="preserve">he meeting room list should be </w:t>
            </w:r>
            <w:r>
              <w:t>categorized</w:t>
            </w:r>
            <w:r>
              <w:rPr>
                <w:rFonts w:hint="eastAsia"/>
              </w:rPr>
              <w:t xml:space="preserve"> by floor that meeting room locate in</w:t>
            </w:r>
          </w:p>
          <w:p w:rsidR="00FE6F32" w:rsidRDefault="00FE6F32" w:rsidP="00423CCA">
            <w:pPr>
              <w:pStyle w:val="BodyText"/>
              <w:numPr>
                <w:ilvl w:val="0"/>
                <w:numId w:val="24"/>
              </w:numPr>
            </w:pPr>
            <w:r>
              <w:t>W</w:t>
            </w:r>
            <w:r>
              <w:rPr>
                <w:rFonts w:hint="eastAsia"/>
              </w:rPr>
              <w:t>hen user click on the link of meeting room location, the layout of the select meeting room should be popped up and the meeting room is highlight</w:t>
            </w:r>
          </w:p>
          <w:p w:rsidR="00FE6F32" w:rsidRDefault="004356E5" w:rsidP="00423CCA">
            <w:pPr>
              <w:pStyle w:val="BodyText"/>
              <w:numPr>
                <w:ilvl w:val="0"/>
                <w:numId w:val="24"/>
              </w:numPr>
            </w:pPr>
            <w:r>
              <w:rPr>
                <w:rFonts w:hint="eastAsia"/>
              </w:rPr>
              <w:t xml:space="preserve">When user click on </w:t>
            </w:r>
            <w:r w:rsidR="00FE6F32">
              <w:rPr>
                <w:rFonts w:hint="eastAsia"/>
              </w:rPr>
              <w:t xml:space="preserve">button </w:t>
            </w:r>
            <w:r w:rsidR="00FE6F32">
              <w:t>“</w:t>
            </w:r>
            <w:r w:rsidR="00B04A95">
              <w:rPr>
                <w:rFonts w:hint="eastAsia"/>
              </w:rPr>
              <w:t>Release</w:t>
            </w:r>
            <w:r w:rsidR="00FE6F32">
              <w:rPr>
                <w:rFonts w:hint="eastAsia"/>
              </w:rPr>
              <w:t xml:space="preserve"> It!</w:t>
            </w:r>
            <w:r w:rsidR="00FE6F32">
              <w:t>”</w:t>
            </w:r>
            <w:r w:rsidR="00FE6F32">
              <w:rPr>
                <w:rFonts w:hint="eastAsia"/>
              </w:rPr>
              <w:t xml:space="preserve">, </w:t>
            </w:r>
            <w:r w:rsidR="00B04A95">
              <w:rPr>
                <w:rFonts w:hint="eastAsia"/>
              </w:rPr>
              <w:t>a message should be popped up to prompt the meeting room will release to other user if current user click OK button</w:t>
            </w:r>
            <w:r w:rsidR="00900E44">
              <w:rPr>
                <w:rFonts w:hint="eastAsia"/>
              </w:rPr>
              <w:t xml:space="preserve">. </w:t>
            </w:r>
            <w:r w:rsidR="00900E44">
              <w:t>O</w:t>
            </w:r>
            <w:r w:rsidR="00900E44">
              <w:rPr>
                <w:rFonts w:hint="eastAsia"/>
              </w:rPr>
              <w:t xml:space="preserve">nce the </w:t>
            </w:r>
            <w:r w:rsidR="00900E44">
              <w:t>user</w:t>
            </w:r>
            <w:r w:rsidR="00900E44">
              <w:rPr>
                <w:rFonts w:hint="eastAsia"/>
              </w:rPr>
              <w:t xml:space="preserve"> click OK button, </w:t>
            </w:r>
            <w:r w:rsidR="00900E44">
              <w:t>the</w:t>
            </w:r>
            <w:r w:rsidR="00900E44">
              <w:rPr>
                <w:rFonts w:hint="eastAsia"/>
              </w:rPr>
              <w:t xml:space="preserve"> meeting room should be removed from the list on Mine tab. The meeting room should be listed on Mine tab if the user click Cancel button</w:t>
            </w:r>
          </w:p>
          <w:p w:rsidR="004356E5" w:rsidRDefault="004356E5" w:rsidP="00423CCA">
            <w:pPr>
              <w:pStyle w:val="BodyText"/>
              <w:numPr>
                <w:ilvl w:val="0"/>
                <w:numId w:val="24"/>
              </w:numPr>
              <w:rPr>
                <w:rFonts w:hint="eastAsia"/>
              </w:rPr>
            </w:pPr>
            <w:r>
              <w:rPr>
                <w:rFonts w:hint="eastAsia"/>
              </w:rPr>
              <w:t xml:space="preserve">When user click on button </w:t>
            </w:r>
            <w:r>
              <w:t>“</w:t>
            </w:r>
            <w:r>
              <w:rPr>
                <w:rFonts w:hint="eastAsia"/>
              </w:rPr>
              <w:t>More Time?</w:t>
            </w:r>
            <w:r>
              <w:t>”</w:t>
            </w:r>
            <w:r>
              <w:rPr>
                <w:rFonts w:hint="eastAsia"/>
              </w:rPr>
              <w:t>, meeting room booking screen should be popped up, the default time period should be user booked time period</w:t>
            </w:r>
          </w:p>
          <w:p w:rsidR="00FE6F32" w:rsidRDefault="00FE6F32" w:rsidP="00423CCA">
            <w:pPr>
              <w:pStyle w:val="BodyText"/>
              <w:numPr>
                <w:ilvl w:val="0"/>
                <w:numId w:val="24"/>
              </w:numPr>
            </w:pPr>
            <w:r>
              <w:rPr>
                <w:rFonts w:hint="eastAsia"/>
              </w:rPr>
              <w:t>When user click on any area except the link of meeting room location, details of meeting book status should be popped up</w:t>
            </w:r>
          </w:p>
          <w:p w:rsidR="00FE6F32" w:rsidRDefault="00FE6F32" w:rsidP="00423CCA">
            <w:pPr>
              <w:pStyle w:val="BodyText"/>
              <w:numPr>
                <w:ilvl w:val="0"/>
                <w:numId w:val="24"/>
              </w:numPr>
              <w:rPr>
                <w:rFonts w:hint="eastAsia"/>
              </w:rPr>
            </w:pPr>
            <w:r>
              <w:t>O</w:t>
            </w:r>
            <w:r>
              <w:rPr>
                <w:rFonts w:hint="eastAsia"/>
              </w:rPr>
              <w:t xml:space="preserve">n top right of the screen, user can select any date by a calendar item to see all </w:t>
            </w:r>
            <w:r w:rsidR="00884F0A">
              <w:rPr>
                <w:rFonts w:hint="eastAsia"/>
              </w:rPr>
              <w:t>booked</w:t>
            </w:r>
            <w:r>
              <w:rPr>
                <w:rFonts w:hint="eastAsia"/>
              </w:rPr>
              <w:t xml:space="preserve"> meeting room on specified date</w:t>
            </w:r>
          </w:p>
          <w:p w:rsidR="007B7D00" w:rsidRDefault="006E2FD8" w:rsidP="00423CCA">
            <w:pPr>
              <w:pStyle w:val="BodyText"/>
              <w:numPr>
                <w:ilvl w:val="0"/>
                <w:numId w:val="24"/>
              </w:numPr>
            </w:pPr>
            <w:r>
              <w:t>U</w:t>
            </w:r>
            <w:r>
              <w:rPr>
                <w:rFonts w:hint="eastAsia"/>
              </w:rPr>
              <w:t xml:space="preserve">ser should view all booked meeting when user click on Mine tab even if </w:t>
            </w:r>
            <w:r w:rsidR="007B7D00">
              <w:rPr>
                <w:rFonts w:hint="eastAsia"/>
              </w:rPr>
              <w:t>user has selected a specific date on other tab</w:t>
            </w:r>
          </w:p>
          <w:p w:rsidR="00FE6F32" w:rsidRDefault="00FE6F32" w:rsidP="00423CCA">
            <w:pPr>
              <w:pStyle w:val="BodyText"/>
              <w:numPr>
                <w:ilvl w:val="0"/>
                <w:numId w:val="24"/>
              </w:numPr>
            </w:pPr>
            <w:r>
              <w:rPr>
                <w:rFonts w:hint="eastAsia"/>
              </w:rPr>
              <w:t>The red color on summary of meeting room status means meeting room has booked by other user</w:t>
            </w:r>
          </w:p>
          <w:p w:rsidR="00FE6F32" w:rsidRDefault="00FE6F32" w:rsidP="00423CCA">
            <w:pPr>
              <w:pStyle w:val="BodyText"/>
              <w:numPr>
                <w:ilvl w:val="0"/>
                <w:numId w:val="24"/>
              </w:numPr>
            </w:pPr>
            <w:r>
              <w:rPr>
                <w:rFonts w:hint="eastAsia"/>
              </w:rPr>
              <w:t xml:space="preserve">The green color on summary of meeting room status means </w:t>
            </w:r>
            <w:r>
              <w:t>meeting</w:t>
            </w:r>
            <w:r>
              <w:rPr>
                <w:rFonts w:hint="eastAsia"/>
              </w:rPr>
              <w:t xml:space="preserve"> room has booked by current user</w:t>
            </w:r>
          </w:p>
          <w:p w:rsidR="00FE6F32" w:rsidRDefault="00FE6F32" w:rsidP="00423CCA">
            <w:pPr>
              <w:pStyle w:val="BodyText"/>
              <w:numPr>
                <w:ilvl w:val="0"/>
                <w:numId w:val="24"/>
              </w:numPr>
            </w:pPr>
            <w:r>
              <w:rPr>
                <w:rFonts w:hint="eastAsia"/>
              </w:rPr>
              <w:t xml:space="preserve">The white color on summary of meeting room status means meeting room is </w:t>
            </w:r>
            <w:r>
              <w:rPr>
                <w:rFonts w:hint="eastAsia"/>
              </w:rPr>
              <w:lastRenderedPageBreak/>
              <w:t>available for current user</w:t>
            </w:r>
          </w:p>
        </w:tc>
      </w:tr>
      <w:tr w:rsidR="00FE6F32" w:rsidTr="00520DF6">
        <w:trPr>
          <w:trHeight w:val="548"/>
        </w:trPr>
        <w:tc>
          <w:tcPr>
            <w:tcW w:w="1293" w:type="dxa"/>
            <w:shd w:val="clear" w:color="auto" w:fill="FFFFFF"/>
          </w:tcPr>
          <w:p w:rsidR="00FE6F32" w:rsidRDefault="00FE6F32" w:rsidP="00520DF6">
            <w:pPr>
              <w:pStyle w:val="BodyText"/>
            </w:pPr>
            <w:r>
              <w:lastRenderedPageBreak/>
              <w:t xml:space="preserve">Alternative paths/exception handling.  </w:t>
            </w:r>
          </w:p>
        </w:tc>
        <w:tc>
          <w:tcPr>
            <w:tcW w:w="8823" w:type="dxa"/>
            <w:shd w:val="clear" w:color="auto" w:fill="FFFFFF"/>
          </w:tcPr>
          <w:p w:rsidR="00FE6F32" w:rsidRDefault="006D1494" w:rsidP="0055467F">
            <w:pPr>
              <w:pStyle w:val="BodyText"/>
              <w:rPr>
                <w:b/>
                <w:bCs/>
                <w:kern w:val="36"/>
              </w:rPr>
            </w:pPr>
            <w:r>
              <w:rPr>
                <w:rFonts w:hint="eastAsia"/>
                <w:b/>
              </w:rPr>
              <w:t>AE 5</w:t>
            </w:r>
            <w:r w:rsidR="00FE6F32" w:rsidRPr="00BA7D1D">
              <w:rPr>
                <w:rFonts w:hint="eastAsia"/>
                <w:b/>
              </w:rPr>
              <w:t>.00.01</w:t>
            </w:r>
            <w:r w:rsidR="00FE6F32">
              <w:rPr>
                <w:rFonts w:hint="eastAsia"/>
              </w:rPr>
              <w:t xml:space="preserve"> When there isn</w:t>
            </w:r>
            <w:r w:rsidR="00FE6F32">
              <w:t>’</w:t>
            </w:r>
            <w:r w:rsidR="00FE6F32">
              <w:rPr>
                <w:rFonts w:hint="eastAsia"/>
              </w:rPr>
              <w:t xml:space="preserve">t </w:t>
            </w:r>
            <w:r w:rsidR="0055467F">
              <w:rPr>
                <w:rFonts w:hint="eastAsia"/>
              </w:rPr>
              <w:t>booked</w:t>
            </w:r>
            <w:r w:rsidR="00FE6F32">
              <w:rPr>
                <w:rFonts w:hint="eastAsia"/>
              </w:rPr>
              <w:t xml:space="preserve"> meeting room</w:t>
            </w:r>
            <w:r w:rsidR="00B34C6A">
              <w:rPr>
                <w:rFonts w:hint="eastAsia"/>
              </w:rPr>
              <w:t xml:space="preserve"> by/for the user</w:t>
            </w:r>
            <w:r w:rsidR="00FE6F32">
              <w:rPr>
                <w:rFonts w:hint="eastAsia"/>
              </w:rPr>
              <w:t>, message should be displayed on the page to prompt user there isn</w:t>
            </w:r>
            <w:r w:rsidR="00FE6F32">
              <w:t>’</w:t>
            </w:r>
            <w:r w:rsidR="00FE6F32">
              <w:rPr>
                <w:rFonts w:hint="eastAsia"/>
              </w:rPr>
              <w:t xml:space="preserve">t </w:t>
            </w:r>
            <w:r w:rsidR="0055467F">
              <w:rPr>
                <w:rFonts w:hint="eastAsia"/>
              </w:rPr>
              <w:t>booked</w:t>
            </w:r>
            <w:r w:rsidR="00FE6F32">
              <w:rPr>
                <w:rFonts w:hint="eastAsia"/>
              </w:rPr>
              <w:t xml:space="preserve"> meeting room</w:t>
            </w:r>
          </w:p>
        </w:tc>
      </w:tr>
      <w:tr w:rsidR="00FE6F32" w:rsidTr="00520DF6">
        <w:trPr>
          <w:trHeight w:val="503"/>
        </w:trPr>
        <w:tc>
          <w:tcPr>
            <w:tcW w:w="1293" w:type="dxa"/>
            <w:shd w:val="clear" w:color="auto" w:fill="FFFFFF"/>
          </w:tcPr>
          <w:p w:rsidR="00FE6F32" w:rsidRDefault="00FE6F32" w:rsidP="00520DF6">
            <w:pPr>
              <w:pStyle w:val="BodyText"/>
            </w:pPr>
            <w:r>
              <w:t>Post-conditions</w:t>
            </w:r>
          </w:p>
        </w:tc>
        <w:tc>
          <w:tcPr>
            <w:tcW w:w="8823" w:type="dxa"/>
            <w:shd w:val="clear" w:color="auto" w:fill="FFFFFF"/>
          </w:tcPr>
          <w:p w:rsidR="00FE6F32" w:rsidRDefault="00FE6F32" w:rsidP="00520DF6">
            <w:pPr>
              <w:pStyle w:val="BodyText"/>
              <w:ind w:left="1"/>
            </w:pPr>
          </w:p>
        </w:tc>
      </w:tr>
      <w:tr w:rsidR="00FE6F32" w:rsidTr="00520DF6">
        <w:trPr>
          <w:trHeight w:val="503"/>
        </w:trPr>
        <w:tc>
          <w:tcPr>
            <w:tcW w:w="1293" w:type="dxa"/>
            <w:shd w:val="clear" w:color="auto" w:fill="FFFFFF"/>
          </w:tcPr>
          <w:p w:rsidR="00FE6F32" w:rsidRDefault="00FE6F32" w:rsidP="00520DF6">
            <w:pPr>
              <w:pStyle w:val="BodyText"/>
            </w:pPr>
            <w:r>
              <w:t>Comments</w:t>
            </w:r>
          </w:p>
        </w:tc>
        <w:tc>
          <w:tcPr>
            <w:tcW w:w="8823" w:type="dxa"/>
            <w:shd w:val="clear" w:color="auto" w:fill="FFFFFF"/>
          </w:tcPr>
          <w:p w:rsidR="00FE6F32" w:rsidRDefault="00FE6F32" w:rsidP="00520DF6">
            <w:pPr>
              <w:pStyle w:val="BodyText"/>
              <w:rPr>
                <w:i/>
              </w:rPr>
            </w:pPr>
          </w:p>
        </w:tc>
      </w:tr>
    </w:tbl>
    <w:p w:rsidR="00BE39FC" w:rsidRDefault="008556C8" w:rsidP="008556C8">
      <w:pPr>
        <w:pStyle w:val="Heading3"/>
        <w:numPr>
          <w:ilvl w:val="2"/>
          <w:numId w:val="0"/>
        </w:numPr>
        <w:spacing w:line="271" w:lineRule="auto"/>
        <w:rPr>
          <w:rFonts w:hint="eastAsia"/>
        </w:rPr>
      </w:pPr>
      <w:r>
        <w:rPr>
          <w:rFonts w:hint="eastAsia"/>
        </w:rPr>
        <w:t>DR6.00 Meeting room search</w:t>
      </w:r>
    </w:p>
    <w:tbl>
      <w:tblPr>
        <w:tblpPr w:leftFromText="180" w:rightFromText="180" w:vertAnchor="text" w:horzAnchor="margin" w:tblpY="486"/>
        <w:tblW w:w="10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tblPr>
      <w:tblGrid>
        <w:gridCol w:w="1293"/>
        <w:gridCol w:w="8823"/>
      </w:tblGrid>
      <w:tr w:rsidR="00722CC7" w:rsidTr="00520DF6">
        <w:trPr>
          <w:trHeight w:val="1120"/>
        </w:trPr>
        <w:tc>
          <w:tcPr>
            <w:tcW w:w="1293" w:type="dxa"/>
            <w:shd w:val="clear" w:color="auto" w:fill="C0C0C0"/>
          </w:tcPr>
          <w:p w:rsidR="00722CC7" w:rsidRDefault="00722CC7" w:rsidP="00520DF6">
            <w:pPr>
              <w:pStyle w:val="BodyText"/>
            </w:pPr>
            <w:r>
              <w:t>Use Case</w:t>
            </w:r>
          </w:p>
          <w:p w:rsidR="00722CC7" w:rsidRDefault="00722CC7" w:rsidP="00520DF6">
            <w:pPr>
              <w:pStyle w:val="BodyText"/>
            </w:pPr>
          </w:p>
        </w:tc>
        <w:tc>
          <w:tcPr>
            <w:tcW w:w="8823" w:type="dxa"/>
            <w:shd w:val="clear" w:color="auto" w:fill="C0C0C0"/>
          </w:tcPr>
          <w:p w:rsidR="00722CC7" w:rsidRDefault="00722CC7" w:rsidP="00520DF6">
            <w:pPr>
              <w:pStyle w:val="BodyText"/>
              <w:ind w:rightChars="-404" w:right="-889"/>
            </w:pPr>
            <w:r>
              <w:t xml:space="preserve">Detail requirement: </w:t>
            </w:r>
            <w:r>
              <w:rPr>
                <w:rFonts w:hint="eastAsia"/>
              </w:rPr>
              <w:t>DR</w:t>
            </w:r>
            <w:r w:rsidR="003B6BC8">
              <w:rPr>
                <w:rFonts w:hint="eastAsia"/>
              </w:rPr>
              <w:t>6</w:t>
            </w:r>
            <w:r>
              <w:rPr>
                <w:rFonts w:hint="eastAsia"/>
              </w:rPr>
              <w:t>.00</w:t>
            </w:r>
          </w:p>
          <w:p w:rsidR="00722CC7" w:rsidRDefault="00722CC7" w:rsidP="003B6BC8">
            <w:pPr>
              <w:pStyle w:val="BodyText"/>
              <w:tabs>
                <w:tab w:val="left" w:pos="9347"/>
              </w:tabs>
            </w:pPr>
            <w:r>
              <w:t>High Level Requirement: HLR</w:t>
            </w:r>
            <w:r w:rsidR="003B6BC8">
              <w:rPr>
                <w:rFonts w:hint="eastAsia"/>
              </w:rPr>
              <w:t>6</w:t>
            </w:r>
            <w:r>
              <w:rPr>
                <w:rFonts w:hint="eastAsia"/>
              </w:rPr>
              <w:t>.0</w:t>
            </w:r>
          </w:p>
        </w:tc>
      </w:tr>
      <w:tr w:rsidR="00722CC7" w:rsidTr="00520DF6">
        <w:trPr>
          <w:trHeight w:val="370"/>
        </w:trPr>
        <w:tc>
          <w:tcPr>
            <w:tcW w:w="1293" w:type="dxa"/>
            <w:shd w:val="clear" w:color="auto" w:fill="C0C0C0"/>
          </w:tcPr>
          <w:p w:rsidR="00722CC7" w:rsidRDefault="00722CC7" w:rsidP="00520DF6">
            <w:pPr>
              <w:pStyle w:val="BodyText"/>
            </w:pPr>
            <w:r>
              <w:t>Priority</w:t>
            </w:r>
          </w:p>
        </w:tc>
        <w:tc>
          <w:tcPr>
            <w:tcW w:w="8823" w:type="dxa"/>
            <w:shd w:val="clear" w:color="auto" w:fill="C0C0C0"/>
          </w:tcPr>
          <w:p w:rsidR="00722CC7" w:rsidRDefault="00722CC7" w:rsidP="00520DF6">
            <w:pPr>
              <w:pStyle w:val="BodyText"/>
              <w:rPr>
                <w:color w:val="0000FF"/>
              </w:rPr>
            </w:pPr>
            <w:r>
              <w:rPr>
                <w:color w:val="0000FF"/>
              </w:rPr>
              <w:t>Critical</w:t>
            </w:r>
          </w:p>
        </w:tc>
      </w:tr>
      <w:tr w:rsidR="00722CC7" w:rsidTr="00520DF6">
        <w:trPr>
          <w:trHeight w:val="368"/>
        </w:trPr>
        <w:tc>
          <w:tcPr>
            <w:tcW w:w="1293" w:type="dxa"/>
            <w:shd w:val="clear" w:color="auto" w:fill="C0C0C0"/>
          </w:tcPr>
          <w:p w:rsidR="00722CC7" w:rsidRDefault="00722CC7" w:rsidP="00520DF6">
            <w:pPr>
              <w:pStyle w:val="BodyText"/>
            </w:pPr>
            <w:r>
              <w:t>Feature</w:t>
            </w:r>
          </w:p>
        </w:tc>
        <w:tc>
          <w:tcPr>
            <w:tcW w:w="8823" w:type="dxa"/>
            <w:shd w:val="clear" w:color="auto" w:fill="C0C0C0"/>
          </w:tcPr>
          <w:p w:rsidR="00722CC7" w:rsidRDefault="0025373E" w:rsidP="00520DF6">
            <w:pPr>
              <w:pStyle w:val="BodyText"/>
            </w:pPr>
            <w:r>
              <w:rPr>
                <w:rFonts w:hint="eastAsia"/>
              </w:rPr>
              <w:t>Meeting room search</w:t>
            </w:r>
          </w:p>
        </w:tc>
      </w:tr>
      <w:tr w:rsidR="00722CC7" w:rsidTr="00520DF6">
        <w:trPr>
          <w:trHeight w:val="368"/>
        </w:trPr>
        <w:tc>
          <w:tcPr>
            <w:tcW w:w="1293" w:type="dxa"/>
            <w:shd w:val="clear" w:color="auto" w:fill="C0C0C0"/>
          </w:tcPr>
          <w:p w:rsidR="00722CC7" w:rsidRDefault="00722CC7" w:rsidP="00520DF6">
            <w:pPr>
              <w:pStyle w:val="BodyText"/>
            </w:pPr>
            <w:r>
              <w:t>Actor(s)</w:t>
            </w:r>
          </w:p>
        </w:tc>
        <w:tc>
          <w:tcPr>
            <w:tcW w:w="8823" w:type="dxa"/>
            <w:shd w:val="clear" w:color="auto" w:fill="C0C0C0"/>
          </w:tcPr>
          <w:p w:rsidR="00722CC7" w:rsidRDefault="00722CC7" w:rsidP="00520DF6">
            <w:pPr>
              <w:pStyle w:val="BodyText"/>
            </w:pPr>
            <w:r>
              <w:rPr>
                <w:rFonts w:hint="eastAsia"/>
              </w:rPr>
              <w:t>System user</w:t>
            </w:r>
          </w:p>
        </w:tc>
      </w:tr>
      <w:tr w:rsidR="00722CC7" w:rsidTr="00520DF6">
        <w:trPr>
          <w:trHeight w:val="434"/>
        </w:trPr>
        <w:tc>
          <w:tcPr>
            <w:tcW w:w="1293" w:type="dxa"/>
            <w:tcBorders>
              <w:bottom w:val="single" w:sz="4" w:space="0" w:color="auto"/>
            </w:tcBorders>
            <w:shd w:val="clear" w:color="auto" w:fill="C0C0C0"/>
          </w:tcPr>
          <w:p w:rsidR="00722CC7" w:rsidRDefault="00722CC7" w:rsidP="00722CC7">
            <w:pPr>
              <w:pStyle w:val="BodyText"/>
              <w:ind w:left="1600" w:hangingChars="800" w:hanging="1600"/>
            </w:pPr>
            <w:r>
              <w:t>Requirement</w:t>
            </w:r>
          </w:p>
        </w:tc>
        <w:tc>
          <w:tcPr>
            <w:tcW w:w="8823" w:type="dxa"/>
            <w:tcBorders>
              <w:bottom w:val="single" w:sz="4" w:space="0" w:color="auto"/>
            </w:tcBorders>
            <w:shd w:val="clear" w:color="auto" w:fill="C0C0C0"/>
          </w:tcPr>
          <w:p w:rsidR="00722CC7" w:rsidRDefault="00722CC7" w:rsidP="003D6114">
            <w:r>
              <w:rPr>
                <w:rFonts w:hint="eastAsia"/>
              </w:rPr>
              <w:t xml:space="preserve">As a system user, I want to </w:t>
            </w:r>
            <w:r w:rsidR="003D6114">
              <w:rPr>
                <w:rFonts w:hint="eastAsia"/>
              </w:rPr>
              <w:t>search available meeting room for me</w:t>
            </w:r>
          </w:p>
        </w:tc>
      </w:tr>
      <w:tr w:rsidR="00722CC7" w:rsidTr="00520DF6">
        <w:trPr>
          <w:trHeight w:val="368"/>
        </w:trPr>
        <w:tc>
          <w:tcPr>
            <w:tcW w:w="1293" w:type="dxa"/>
            <w:shd w:val="clear" w:color="auto" w:fill="C0C0C0"/>
          </w:tcPr>
          <w:p w:rsidR="00722CC7" w:rsidRDefault="00722CC7" w:rsidP="00520DF6">
            <w:pPr>
              <w:pStyle w:val="BodyText"/>
              <w:rPr>
                <w:color w:val="000000"/>
              </w:rPr>
            </w:pPr>
            <w:r>
              <w:rPr>
                <w:color w:val="000000"/>
                <w:szCs w:val="24"/>
              </w:rPr>
              <w:t xml:space="preserve">Status: </w:t>
            </w:r>
          </w:p>
        </w:tc>
        <w:tc>
          <w:tcPr>
            <w:tcW w:w="8823" w:type="dxa"/>
            <w:shd w:val="clear" w:color="auto" w:fill="C0C0C0"/>
          </w:tcPr>
          <w:p w:rsidR="00722CC7" w:rsidRDefault="00722CC7" w:rsidP="00520DF6">
            <w:pPr>
              <w:pStyle w:val="BodyText"/>
              <w:rPr>
                <w:i/>
              </w:rPr>
            </w:pPr>
            <w:r>
              <w:rPr>
                <w:rFonts w:hint="eastAsia"/>
                <w:i/>
              </w:rPr>
              <w:t>Complete</w:t>
            </w:r>
          </w:p>
        </w:tc>
      </w:tr>
      <w:tr w:rsidR="00722CC7" w:rsidTr="00520DF6">
        <w:trPr>
          <w:trHeight w:val="368"/>
        </w:trPr>
        <w:tc>
          <w:tcPr>
            <w:tcW w:w="1293" w:type="dxa"/>
            <w:shd w:val="clear" w:color="auto" w:fill="FFFFFF"/>
          </w:tcPr>
          <w:p w:rsidR="00722CC7" w:rsidRDefault="00722CC7" w:rsidP="00520DF6">
            <w:pPr>
              <w:pStyle w:val="BodyText"/>
            </w:pPr>
            <w:r>
              <w:t>New or elaboration of existing capability:</w:t>
            </w:r>
          </w:p>
        </w:tc>
        <w:tc>
          <w:tcPr>
            <w:tcW w:w="8823" w:type="dxa"/>
            <w:shd w:val="clear" w:color="auto" w:fill="FFFFFF"/>
          </w:tcPr>
          <w:p w:rsidR="00722CC7" w:rsidRDefault="00722CC7" w:rsidP="00520DF6">
            <w:r>
              <w:rPr>
                <w:rFonts w:hint="eastAsia"/>
              </w:rPr>
              <w:t>New</w:t>
            </w:r>
          </w:p>
        </w:tc>
      </w:tr>
      <w:tr w:rsidR="00722CC7" w:rsidTr="00520DF6">
        <w:trPr>
          <w:trHeight w:val="368"/>
        </w:trPr>
        <w:tc>
          <w:tcPr>
            <w:tcW w:w="1293" w:type="dxa"/>
            <w:shd w:val="clear" w:color="auto" w:fill="FFFFFF"/>
          </w:tcPr>
          <w:p w:rsidR="00722CC7" w:rsidRDefault="00722CC7" w:rsidP="00520DF6">
            <w:pPr>
              <w:pStyle w:val="BodyText"/>
            </w:pPr>
            <w:r>
              <w:t xml:space="preserve">Scenarios </w:t>
            </w:r>
          </w:p>
        </w:tc>
        <w:tc>
          <w:tcPr>
            <w:tcW w:w="8823" w:type="dxa"/>
            <w:shd w:val="clear" w:color="auto" w:fill="FFFFFF"/>
          </w:tcPr>
          <w:p w:rsidR="00722CC7" w:rsidRPr="00B43B1B" w:rsidRDefault="00722CC7" w:rsidP="00E37C07">
            <w:pPr>
              <w:spacing w:after="120"/>
              <w:rPr>
                <w:rFonts w:cs="Arial"/>
                <w:color w:val="000000"/>
              </w:rPr>
            </w:pPr>
            <w:r>
              <w:rPr>
                <w:rFonts w:cs="Arial"/>
                <w:b/>
                <w:color w:val="000000"/>
              </w:rPr>
              <w:t xml:space="preserve">Req </w:t>
            </w:r>
            <w:r w:rsidR="00E37C07">
              <w:rPr>
                <w:rFonts w:cs="Arial" w:hint="eastAsia"/>
                <w:b/>
                <w:color w:val="000000"/>
              </w:rPr>
              <w:t>6</w:t>
            </w:r>
            <w:r w:rsidRPr="00794964">
              <w:rPr>
                <w:rFonts w:cs="Arial"/>
                <w:b/>
                <w:color w:val="000000"/>
              </w:rPr>
              <w:t>.0</w:t>
            </w:r>
            <w:r w:rsidRPr="00794964">
              <w:rPr>
                <w:rFonts w:cs="Arial" w:hint="eastAsia"/>
                <w:b/>
                <w:color w:val="000000"/>
              </w:rPr>
              <w:t>0</w:t>
            </w:r>
            <w:r w:rsidRPr="00794964">
              <w:rPr>
                <w:rFonts w:cs="Arial"/>
                <w:b/>
                <w:color w:val="000000"/>
              </w:rPr>
              <w:t>.01</w:t>
            </w:r>
            <w:r w:rsidRPr="00FB63D8">
              <w:rPr>
                <w:rFonts w:cs="Arial"/>
                <w:color w:val="000000"/>
              </w:rPr>
              <w:t xml:space="preserve"> </w:t>
            </w:r>
            <w:r>
              <w:rPr>
                <w:rFonts w:cs="Arial" w:hint="eastAsia"/>
                <w:color w:val="000000"/>
              </w:rPr>
              <w:t xml:space="preserve">user </w:t>
            </w:r>
            <w:r w:rsidR="00E37C07">
              <w:rPr>
                <w:rFonts w:cs="Arial" w:hint="eastAsia"/>
                <w:color w:val="000000"/>
              </w:rPr>
              <w:t>search all available meeting room by date and time</w:t>
            </w:r>
          </w:p>
        </w:tc>
      </w:tr>
      <w:tr w:rsidR="00722CC7" w:rsidTr="00520DF6">
        <w:trPr>
          <w:trHeight w:val="368"/>
        </w:trPr>
        <w:tc>
          <w:tcPr>
            <w:tcW w:w="1293" w:type="dxa"/>
            <w:shd w:val="clear" w:color="auto" w:fill="FFFFFF"/>
          </w:tcPr>
          <w:p w:rsidR="00722CC7" w:rsidRDefault="00722CC7" w:rsidP="00520DF6">
            <w:pPr>
              <w:pStyle w:val="BodyText"/>
            </w:pPr>
            <w:r>
              <w:t>Assumptions</w:t>
            </w:r>
          </w:p>
        </w:tc>
        <w:tc>
          <w:tcPr>
            <w:tcW w:w="8823" w:type="dxa"/>
            <w:shd w:val="clear" w:color="auto" w:fill="FFFFFF"/>
          </w:tcPr>
          <w:p w:rsidR="00722CC7" w:rsidRDefault="00722CC7" w:rsidP="00520DF6">
            <w:pPr>
              <w:pStyle w:val="BodyText"/>
            </w:pPr>
          </w:p>
        </w:tc>
      </w:tr>
      <w:tr w:rsidR="00722CC7" w:rsidTr="00520DF6">
        <w:tc>
          <w:tcPr>
            <w:tcW w:w="1293" w:type="dxa"/>
            <w:shd w:val="clear" w:color="auto" w:fill="FFFFFF"/>
          </w:tcPr>
          <w:p w:rsidR="00722CC7" w:rsidRDefault="00722CC7" w:rsidP="00520DF6">
            <w:pPr>
              <w:pStyle w:val="BodyText"/>
            </w:pPr>
            <w:r>
              <w:t xml:space="preserve">Pre-condition </w:t>
            </w:r>
          </w:p>
        </w:tc>
        <w:tc>
          <w:tcPr>
            <w:tcW w:w="8823" w:type="dxa"/>
            <w:shd w:val="clear" w:color="auto" w:fill="FFFFFF"/>
          </w:tcPr>
          <w:p w:rsidR="00722CC7" w:rsidRDefault="00722CC7" w:rsidP="00E37C07">
            <w:pPr>
              <w:pStyle w:val="BodyText"/>
              <w:numPr>
                <w:ilvl w:val="0"/>
                <w:numId w:val="26"/>
              </w:numPr>
            </w:pPr>
            <w:r>
              <w:rPr>
                <w:rFonts w:hint="eastAsia"/>
              </w:rPr>
              <w:t>Login system as a user</w:t>
            </w:r>
          </w:p>
        </w:tc>
      </w:tr>
      <w:tr w:rsidR="00722CC7" w:rsidTr="00520DF6">
        <w:trPr>
          <w:trHeight w:val="395"/>
        </w:trPr>
        <w:tc>
          <w:tcPr>
            <w:tcW w:w="1293" w:type="dxa"/>
            <w:shd w:val="clear" w:color="auto" w:fill="FFFFFF"/>
          </w:tcPr>
          <w:p w:rsidR="00722CC7" w:rsidRDefault="00722CC7" w:rsidP="00520DF6">
            <w:pPr>
              <w:pStyle w:val="BodyText"/>
            </w:pPr>
            <w:r>
              <w:t>Trigger</w:t>
            </w:r>
          </w:p>
        </w:tc>
        <w:tc>
          <w:tcPr>
            <w:tcW w:w="8823" w:type="dxa"/>
            <w:shd w:val="clear" w:color="auto" w:fill="FFFFFF"/>
          </w:tcPr>
          <w:p w:rsidR="00722CC7" w:rsidRDefault="00722CC7" w:rsidP="00520DF6">
            <w:pPr>
              <w:pStyle w:val="BodyText"/>
            </w:pPr>
          </w:p>
        </w:tc>
      </w:tr>
      <w:tr w:rsidR="00722CC7" w:rsidTr="00520DF6">
        <w:tc>
          <w:tcPr>
            <w:tcW w:w="1293" w:type="dxa"/>
            <w:shd w:val="clear" w:color="auto" w:fill="FFFFFF"/>
          </w:tcPr>
          <w:p w:rsidR="00722CC7" w:rsidRDefault="00722CC7" w:rsidP="00520DF6">
            <w:pPr>
              <w:pStyle w:val="BodyText"/>
            </w:pPr>
            <w:r>
              <w:rPr>
                <w:rFonts w:hint="eastAsia"/>
              </w:rPr>
              <w:t>Business rules</w:t>
            </w:r>
          </w:p>
        </w:tc>
        <w:tc>
          <w:tcPr>
            <w:tcW w:w="8823" w:type="dxa"/>
            <w:shd w:val="clear" w:color="auto" w:fill="FFFFFF"/>
          </w:tcPr>
          <w:p w:rsidR="00722CC7" w:rsidRDefault="007868A7" w:rsidP="00C00609">
            <w:pPr>
              <w:pStyle w:val="BodyText"/>
              <w:numPr>
                <w:ilvl w:val="0"/>
                <w:numId w:val="27"/>
              </w:numPr>
              <w:rPr>
                <w:rFonts w:hint="eastAsia"/>
              </w:rPr>
            </w:pPr>
            <w:r>
              <w:rPr>
                <w:rFonts w:hint="eastAsia"/>
              </w:rPr>
              <w:t>User should have</w:t>
            </w:r>
            <w:r w:rsidR="00C00609">
              <w:rPr>
                <w:rFonts w:hint="eastAsia"/>
              </w:rPr>
              <w:t xml:space="preserve"> and </w:t>
            </w:r>
            <w:r>
              <w:rPr>
                <w:rFonts w:hint="eastAsia"/>
              </w:rPr>
              <w:t>only have ability to search available meeting room on Available tab</w:t>
            </w:r>
          </w:p>
          <w:p w:rsidR="007B2AA1" w:rsidRDefault="007B2AA1" w:rsidP="00C00609">
            <w:pPr>
              <w:pStyle w:val="BodyText"/>
              <w:numPr>
                <w:ilvl w:val="0"/>
                <w:numId w:val="27"/>
              </w:numPr>
              <w:rPr>
                <w:rFonts w:hint="eastAsia"/>
              </w:rPr>
            </w:pPr>
            <w:r>
              <w:rPr>
                <w:rFonts w:hint="eastAsia"/>
              </w:rPr>
              <w:t>User can search available meeting room by specific date and/or time</w:t>
            </w:r>
          </w:p>
          <w:p w:rsidR="009A2B4B" w:rsidRDefault="00A64DC3" w:rsidP="009A2B4B">
            <w:pPr>
              <w:pStyle w:val="BodyText"/>
              <w:numPr>
                <w:ilvl w:val="0"/>
                <w:numId w:val="27"/>
              </w:numPr>
            </w:pPr>
            <w:r>
              <w:t>O</w:t>
            </w:r>
            <w:r>
              <w:rPr>
                <w:rFonts w:hint="eastAsia"/>
              </w:rPr>
              <w:t>nly matched meeting room will be listed on Available tab</w:t>
            </w:r>
            <w:r w:rsidR="009A2B4B">
              <w:rPr>
                <w:rFonts w:hint="eastAsia"/>
              </w:rPr>
              <w:t xml:space="preserve">, each meeting room should display following information in the container and a button that label is </w:t>
            </w:r>
            <w:r w:rsidR="009A2B4B">
              <w:t>“</w:t>
            </w:r>
            <w:r w:rsidR="009A2B4B">
              <w:rPr>
                <w:rFonts w:hint="eastAsia"/>
              </w:rPr>
              <w:t>Book It!</w:t>
            </w:r>
            <w:r w:rsidR="009A2B4B">
              <w:t>”</w:t>
            </w:r>
            <w:r w:rsidR="009A2B4B">
              <w:rPr>
                <w:rFonts w:hint="eastAsia"/>
              </w:rPr>
              <w:t xml:space="preserve"> following these information</w:t>
            </w:r>
          </w:p>
          <w:p w:rsidR="009A2B4B" w:rsidRDefault="009A2B4B" w:rsidP="009A2B4B">
            <w:pPr>
              <w:pStyle w:val="BodyText"/>
              <w:numPr>
                <w:ilvl w:val="1"/>
                <w:numId w:val="14"/>
              </w:numPr>
            </w:pPr>
            <w:r>
              <w:rPr>
                <w:rFonts w:hint="eastAsia"/>
              </w:rPr>
              <w:t>Meeting room name</w:t>
            </w:r>
          </w:p>
          <w:p w:rsidR="009A2B4B" w:rsidRDefault="009A2B4B" w:rsidP="009A2B4B">
            <w:pPr>
              <w:pStyle w:val="BodyText"/>
              <w:numPr>
                <w:ilvl w:val="1"/>
                <w:numId w:val="14"/>
              </w:numPr>
            </w:pPr>
            <w:r>
              <w:t>M</w:t>
            </w:r>
            <w:r>
              <w:rPr>
                <w:rFonts w:hint="eastAsia"/>
              </w:rPr>
              <w:t>eeting room location</w:t>
            </w:r>
          </w:p>
          <w:p w:rsidR="009A2B4B" w:rsidRDefault="009A2B4B" w:rsidP="009A2B4B">
            <w:pPr>
              <w:pStyle w:val="BodyText"/>
              <w:numPr>
                <w:ilvl w:val="1"/>
                <w:numId w:val="14"/>
              </w:numPr>
            </w:pPr>
            <w:r>
              <w:t>S</w:t>
            </w:r>
            <w:r>
              <w:rPr>
                <w:rFonts w:hint="eastAsia"/>
              </w:rPr>
              <w:t>eat size</w:t>
            </w:r>
          </w:p>
          <w:p w:rsidR="009A2B4B" w:rsidRDefault="009A2B4B" w:rsidP="009A2B4B">
            <w:pPr>
              <w:pStyle w:val="BodyText"/>
              <w:numPr>
                <w:ilvl w:val="1"/>
                <w:numId w:val="14"/>
              </w:numPr>
            </w:pPr>
            <w:r>
              <w:t>E</w:t>
            </w:r>
            <w:r>
              <w:rPr>
                <w:rFonts w:hint="eastAsia"/>
              </w:rPr>
              <w:t>quipment info</w:t>
            </w:r>
          </w:p>
          <w:p w:rsidR="007460F0" w:rsidRDefault="009A2B4B" w:rsidP="005E4463">
            <w:pPr>
              <w:pStyle w:val="BodyText"/>
              <w:numPr>
                <w:ilvl w:val="1"/>
                <w:numId w:val="14"/>
              </w:numPr>
            </w:pPr>
            <w:r>
              <w:t>S</w:t>
            </w:r>
            <w:r>
              <w:rPr>
                <w:rFonts w:hint="eastAsia"/>
              </w:rPr>
              <w:t>ummary of meeting room status</w:t>
            </w:r>
          </w:p>
        </w:tc>
      </w:tr>
      <w:tr w:rsidR="00722CC7" w:rsidTr="00520DF6">
        <w:trPr>
          <w:trHeight w:val="548"/>
        </w:trPr>
        <w:tc>
          <w:tcPr>
            <w:tcW w:w="1293" w:type="dxa"/>
            <w:shd w:val="clear" w:color="auto" w:fill="FFFFFF"/>
          </w:tcPr>
          <w:p w:rsidR="00722CC7" w:rsidRDefault="00722CC7" w:rsidP="00520DF6">
            <w:pPr>
              <w:pStyle w:val="BodyText"/>
            </w:pPr>
            <w:r>
              <w:lastRenderedPageBreak/>
              <w:t xml:space="preserve">Alternative paths/exception handling.  </w:t>
            </w:r>
          </w:p>
        </w:tc>
        <w:tc>
          <w:tcPr>
            <w:tcW w:w="8823" w:type="dxa"/>
            <w:shd w:val="clear" w:color="auto" w:fill="FFFFFF"/>
          </w:tcPr>
          <w:p w:rsidR="00722CC7" w:rsidRDefault="007868A7" w:rsidP="007868A7">
            <w:pPr>
              <w:pStyle w:val="BodyText"/>
              <w:rPr>
                <w:b/>
                <w:bCs/>
                <w:kern w:val="36"/>
              </w:rPr>
            </w:pPr>
            <w:r>
              <w:rPr>
                <w:rFonts w:hint="eastAsia"/>
                <w:b/>
              </w:rPr>
              <w:t>AE 6</w:t>
            </w:r>
            <w:r w:rsidR="00722CC7" w:rsidRPr="00BA7D1D">
              <w:rPr>
                <w:rFonts w:hint="eastAsia"/>
                <w:b/>
              </w:rPr>
              <w:t>.00.01</w:t>
            </w:r>
            <w:r w:rsidR="00722CC7">
              <w:rPr>
                <w:rFonts w:hint="eastAsia"/>
              </w:rPr>
              <w:t xml:space="preserve"> </w:t>
            </w:r>
          </w:p>
        </w:tc>
      </w:tr>
      <w:tr w:rsidR="00722CC7" w:rsidTr="00520DF6">
        <w:trPr>
          <w:trHeight w:val="503"/>
        </w:trPr>
        <w:tc>
          <w:tcPr>
            <w:tcW w:w="1293" w:type="dxa"/>
            <w:shd w:val="clear" w:color="auto" w:fill="FFFFFF"/>
          </w:tcPr>
          <w:p w:rsidR="00722CC7" w:rsidRDefault="00722CC7" w:rsidP="00520DF6">
            <w:pPr>
              <w:pStyle w:val="BodyText"/>
            </w:pPr>
            <w:r>
              <w:t>Post-conditions</w:t>
            </w:r>
          </w:p>
        </w:tc>
        <w:tc>
          <w:tcPr>
            <w:tcW w:w="8823" w:type="dxa"/>
            <w:shd w:val="clear" w:color="auto" w:fill="FFFFFF"/>
          </w:tcPr>
          <w:p w:rsidR="00722CC7" w:rsidRDefault="00722CC7" w:rsidP="00520DF6">
            <w:pPr>
              <w:pStyle w:val="BodyText"/>
              <w:ind w:left="1"/>
            </w:pPr>
          </w:p>
        </w:tc>
      </w:tr>
      <w:tr w:rsidR="00722CC7" w:rsidTr="00520DF6">
        <w:trPr>
          <w:trHeight w:val="503"/>
        </w:trPr>
        <w:tc>
          <w:tcPr>
            <w:tcW w:w="1293" w:type="dxa"/>
            <w:shd w:val="clear" w:color="auto" w:fill="FFFFFF"/>
          </w:tcPr>
          <w:p w:rsidR="00722CC7" w:rsidRDefault="00722CC7" w:rsidP="00520DF6">
            <w:pPr>
              <w:pStyle w:val="BodyText"/>
            </w:pPr>
            <w:r>
              <w:t>Comments</w:t>
            </w:r>
          </w:p>
        </w:tc>
        <w:tc>
          <w:tcPr>
            <w:tcW w:w="8823" w:type="dxa"/>
            <w:shd w:val="clear" w:color="auto" w:fill="FFFFFF"/>
          </w:tcPr>
          <w:p w:rsidR="00722CC7" w:rsidRDefault="00722CC7" w:rsidP="00520DF6">
            <w:pPr>
              <w:pStyle w:val="BodyText"/>
              <w:rPr>
                <w:i/>
              </w:rPr>
            </w:pPr>
          </w:p>
        </w:tc>
      </w:tr>
    </w:tbl>
    <w:p w:rsidR="00722CC7" w:rsidRDefault="00722CC7" w:rsidP="00722CC7"/>
    <w:sectPr w:rsidR="00722CC7" w:rsidSect="003645E0">
      <w:pgSz w:w="12240" w:h="15840"/>
      <w:pgMar w:top="1440" w:right="99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4F57"/>
    <w:multiLevelType w:val="multilevel"/>
    <w:tmpl w:val="067E4F57"/>
    <w:lvl w:ilvl="0">
      <w:start w:val="1"/>
      <w:numFmt w:val="bullet"/>
      <w:lvlText w:val=""/>
      <w:lvlJc w:val="left"/>
      <w:pPr>
        <w:ind w:left="1671"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A800A57"/>
    <w:multiLevelType w:val="hybridMultilevel"/>
    <w:tmpl w:val="D6FC2472"/>
    <w:lvl w:ilvl="0" w:tplc="8076C27E">
      <w:start w:val="1"/>
      <w:numFmt w:val="decimal"/>
      <w:lvlText w:val="BR 3.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0C78C1"/>
    <w:multiLevelType w:val="hybridMultilevel"/>
    <w:tmpl w:val="5B147012"/>
    <w:lvl w:ilvl="0" w:tplc="354605C2">
      <w:start w:val="1"/>
      <w:numFmt w:val="decimal"/>
      <w:lvlText w:val="BR 6.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536302"/>
    <w:multiLevelType w:val="multilevel"/>
    <w:tmpl w:val="1453630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166C7191"/>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28BF6253"/>
    <w:multiLevelType w:val="multilevel"/>
    <w:tmpl w:val="28BF6253"/>
    <w:lvl w:ilvl="0">
      <w:start w:val="1"/>
      <w:numFmt w:val="bullet"/>
      <w:lvlText w:val="-"/>
      <w:lvlJc w:val="left"/>
      <w:pPr>
        <w:ind w:left="2031" w:hanging="360"/>
      </w:pPr>
      <w:rPr>
        <w:rFonts w:ascii="Arial" w:hAnsi="Arial" w:cs="Arial" w:hint="default"/>
      </w:rPr>
    </w:lvl>
    <w:lvl w:ilvl="1" w:tentative="1">
      <w:start w:val="1"/>
      <w:numFmt w:val="bullet"/>
      <w:lvlText w:val="o"/>
      <w:lvlJc w:val="left"/>
      <w:pPr>
        <w:ind w:left="2751" w:hanging="360"/>
      </w:pPr>
      <w:rPr>
        <w:rFonts w:ascii="Courier New" w:hAnsi="Courier New" w:cs="Courier New" w:hint="default"/>
      </w:rPr>
    </w:lvl>
    <w:lvl w:ilvl="2" w:tentative="1">
      <w:start w:val="1"/>
      <w:numFmt w:val="bullet"/>
      <w:lvlText w:val=""/>
      <w:lvlJc w:val="left"/>
      <w:pPr>
        <w:ind w:left="3471" w:hanging="360"/>
      </w:pPr>
      <w:rPr>
        <w:rFonts w:ascii="Wingdings" w:hAnsi="Wingdings" w:hint="default"/>
      </w:rPr>
    </w:lvl>
    <w:lvl w:ilvl="3" w:tentative="1">
      <w:start w:val="1"/>
      <w:numFmt w:val="bullet"/>
      <w:lvlText w:val=""/>
      <w:lvlJc w:val="left"/>
      <w:pPr>
        <w:ind w:left="4191" w:hanging="360"/>
      </w:pPr>
      <w:rPr>
        <w:rFonts w:ascii="Symbol" w:hAnsi="Symbol" w:hint="default"/>
      </w:rPr>
    </w:lvl>
    <w:lvl w:ilvl="4" w:tentative="1">
      <w:start w:val="1"/>
      <w:numFmt w:val="bullet"/>
      <w:lvlText w:val="o"/>
      <w:lvlJc w:val="left"/>
      <w:pPr>
        <w:ind w:left="4911" w:hanging="360"/>
      </w:pPr>
      <w:rPr>
        <w:rFonts w:ascii="Courier New" w:hAnsi="Courier New" w:cs="Courier New" w:hint="default"/>
      </w:rPr>
    </w:lvl>
    <w:lvl w:ilvl="5" w:tentative="1">
      <w:start w:val="1"/>
      <w:numFmt w:val="bullet"/>
      <w:lvlText w:val=""/>
      <w:lvlJc w:val="left"/>
      <w:pPr>
        <w:ind w:left="5631" w:hanging="360"/>
      </w:pPr>
      <w:rPr>
        <w:rFonts w:ascii="Wingdings" w:hAnsi="Wingdings" w:hint="default"/>
      </w:rPr>
    </w:lvl>
    <w:lvl w:ilvl="6" w:tentative="1">
      <w:start w:val="1"/>
      <w:numFmt w:val="bullet"/>
      <w:lvlText w:val=""/>
      <w:lvlJc w:val="left"/>
      <w:pPr>
        <w:ind w:left="6351" w:hanging="360"/>
      </w:pPr>
      <w:rPr>
        <w:rFonts w:ascii="Symbol" w:hAnsi="Symbol" w:hint="default"/>
      </w:rPr>
    </w:lvl>
    <w:lvl w:ilvl="7" w:tentative="1">
      <w:start w:val="1"/>
      <w:numFmt w:val="bullet"/>
      <w:lvlText w:val="o"/>
      <w:lvlJc w:val="left"/>
      <w:pPr>
        <w:ind w:left="7071" w:hanging="360"/>
      </w:pPr>
      <w:rPr>
        <w:rFonts w:ascii="Courier New" w:hAnsi="Courier New" w:cs="Courier New" w:hint="default"/>
      </w:rPr>
    </w:lvl>
    <w:lvl w:ilvl="8" w:tentative="1">
      <w:start w:val="1"/>
      <w:numFmt w:val="bullet"/>
      <w:lvlText w:val=""/>
      <w:lvlJc w:val="left"/>
      <w:pPr>
        <w:ind w:left="7791" w:hanging="360"/>
      </w:pPr>
      <w:rPr>
        <w:rFonts w:ascii="Wingdings" w:hAnsi="Wingdings" w:hint="default"/>
      </w:rPr>
    </w:lvl>
  </w:abstractNum>
  <w:abstractNum w:abstractNumId="6">
    <w:nsid w:val="2F4B0DD8"/>
    <w:multiLevelType w:val="singleLevel"/>
    <w:tmpl w:val="53E24A3E"/>
    <w:lvl w:ilvl="0">
      <w:start w:val="1"/>
      <w:numFmt w:val="decimal"/>
      <w:suff w:val="nothing"/>
      <w:lvlText w:val="%1．"/>
      <w:lvlJc w:val="left"/>
      <w:pPr>
        <w:ind w:left="0" w:firstLine="400"/>
      </w:pPr>
      <w:rPr>
        <w:rFonts w:hint="default"/>
      </w:rPr>
    </w:lvl>
  </w:abstractNum>
  <w:abstractNum w:abstractNumId="7">
    <w:nsid w:val="309D28D9"/>
    <w:multiLevelType w:val="hybridMultilevel"/>
    <w:tmpl w:val="DF9AA476"/>
    <w:lvl w:ilvl="0" w:tplc="954630DE">
      <w:start w:val="1"/>
      <w:numFmt w:val="decimal"/>
      <w:lvlText w:val="BR 2.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5F27F5"/>
    <w:multiLevelType w:val="hybridMultilevel"/>
    <w:tmpl w:val="D6FC2472"/>
    <w:lvl w:ilvl="0" w:tplc="8076C27E">
      <w:start w:val="1"/>
      <w:numFmt w:val="decimal"/>
      <w:lvlText w:val="BR 3.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5D22E2"/>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3C1958B9"/>
    <w:multiLevelType w:val="multilevel"/>
    <w:tmpl w:val="3C1958B9"/>
    <w:lvl w:ilvl="0">
      <w:start w:val="1"/>
      <w:numFmt w:val="decimalZero"/>
      <w:lvlText w:val="Req4.02.%1."/>
      <w:lvlJc w:val="left"/>
      <w:pPr>
        <w:tabs>
          <w:tab w:val="left" w:pos="420"/>
        </w:tabs>
        <w:ind w:left="1311" w:hanging="1311"/>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40C92F99"/>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454B7E7E"/>
    <w:multiLevelType w:val="hybridMultilevel"/>
    <w:tmpl w:val="20D62586"/>
    <w:lvl w:ilvl="0" w:tplc="0AF6C69E">
      <w:start w:val="1"/>
      <w:numFmt w:val="decimal"/>
      <w:lvlText w:val="BR 1.00.0%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F72320"/>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53E24A3E"/>
    <w:multiLevelType w:val="singleLevel"/>
    <w:tmpl w:val="53E24A3E"/>
    <w:lvl w:ilvl="0">
      <w:start w:val="1"/>
      <w:numFmt w:val="decimal"/>
      <w:suff w:val="nothing"/>
      <w:lvlText w:val="%1．"/>
      <w:lvlJc w:val="left"/>
      <w:pPr>
        <w:ind w:left="0" w:firstLine="400"/>
      </w:pPr>
      <w:rPr>
        <w:rFonts w:hint="default"/>
      </w:rPr>
    </w:lvl>
  </w:abstractNum>
  <w:abstractNum w:abstractNumId="15">
    <w:nsid w:val="58A02A82"/>
    <w:multiLevelType w:val="multilevel"/>
    <w:tmpl w:val="58A02A82"/>
    <w:lvl w:ilvl="0">
      <w:start w:val="1"/>
      <w:numFmt w:val="bullet"/>
      <w:lvlText w:val=""/>
      <w:lvlJc w:val="left"/>
      <w:pPr>
        <w:ind w:left="2031"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nsid w:val="5D2B7E66"/>
    <w:multiLevelType w:val="hybridMultilevel"/>
    <w:tmpl w:val="28F6A84C"/>
    <w:lvl w:ilvl="0" w:tplc="287C9122">
      <w:start w:val="1"/>
      <w:numFmt w:val="decimal"/>
      <w:lvlText w:val="BR 5.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16C278F"/>
    <w:multiLevelType w:val="multilevel"/>
    <w:tmpl w:val="616C278F"/>
    <w:lvl w:ilvl="0" w:tentative="1">
      <w:start w:val="1"/>
      <w:numFmt w:val="decimal"/>
      <w:pStyle w:val="Heading1"/>
      <w:lvlText w:val="%1"/>
      <w:lvlJc w:val="left"/>
      <w:pPr>
        <w:ind w:left="612" w:hanging="432"/>
      </w:pPr>
    </w:lvl>
    <w:lvl w:ilvl="1" w:tentative="1">
      <w:start w:val="1"/>
      <w:numFmt w:val="decimal"/>
      <w:pStyle w:val="Heading2"/>
      <w:lvlText w:val="%1.%2"/>
      <w:lvlJc w:val="left"/>
      <w:pPr>
        <w:ind w:left="576" w:hanging="576"/>
      </w:pPr>
    </w:lvl>
    <w:lvl w:ilvl="2" w:tentative="1">
      <w:start w:val="1"/>
      <w:numFmt w:val="decimal"/>
      <w:pStyle w:val="Heading3"/>
      <w:lvlText w:val="%1.%2.%3"/>
      <w:lvlJc w:val="left"/>
      <w:pPr>
        <w:ind w:left="720" w:hanging="720"/>
      </w:p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18">
    <w:nsid w:val="69023CF4"/>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nsid w:val="6CD504D5"/>
    <w:multiLevelType w:val="hybridMultilevel"/>
    <w:tmpl w:val="387A2E76"/>
    <w:lvl w:ilvl="0" w:tplc="6C2EBED6">
      <w:start w:val="1"/>
      <w:numFmt w:val="decimal"/>
      <w:lvlText w:val="BR 1.00.0%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4E320F"/>
    <w:multiLevelType w:val="multilevel"/>
    <w:tmpl w:val="774E320F"/>
    <w:lvl w:ilvl="0">
      <w:start w:val="1"/>
      <w:numFmt w:val="bullet"/>
      <w:lvlText w:val="-"/>
      <w:lvlJc w:val="left"/>
      <w:pPr>
        <w:ind w:left="1080" w:hanging="360"/>
      </w:pPr>
      <w:rPr>
        <w:rFonts w:ascii="Courier New" w:hAnsi="Courier New" w:cs="Times New Roman"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nsid w:val="7B4A0B37"/>
    <w:multiLevelType w:val="multilevel"/>
    <w:tmpl w:val="69023CF4"/>
    <w:lvl w:ilvl="0">
      <w:start w:val="1"/>
      <w:numFmt w:val="decimal"/>
      <w:lvlText w:val="%1."/>
      <w:lvlJc w:val="left"/>
      <w:pPr>
        <w:tabs>
          <w:tab w:val="left" w:pos="227"/>
        </w:tabs>
        <w:ind w:left="227" w:hanging="227"/>
      </w:pPr>
      <w:rPr>
        <w:b/>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7D905AA6"/>
    <w:multiLevelType w:val="hybridMultilevel"/>
    <w:tmpl w:val="2A5093D0"/>
    <w:lvl w:ilvl="0" w:tplc="9AF65C74">
      <w:start w:val="1"/>
      <w:numFmt w:val="decimal"/>
      <w:lvlText w:val="BR 4.00.0%1"/>
      <w:lvlJc w:val="left"/>
      <w:pPr>
        <w:ind w:left="0" w:firstLine="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0"/>
  </w:num>
  <w:num w:numId="3">
    <w:abstractNumId w:val="5"/>
  </w:num>
  <w:num w:numId="4">
    <w:abstractNumId w:val="0"/>
  </w:num>
  <w:num w:numId="5">
    <w:abstractNumId w:val="3"/>
  </w:num>
  <w:num w:numId="6">
    <w:abstractNumId w:val="20"/>
  </w:num>
  <w:num w:numId="7">
    <w:abstractNumId w:val="15"/>
  </w:num>
  <w:num w:numId="8">
    <w:abstractNumId w:val="18"/>
  </w:num>
  <w:num w:numId="9">
    <w:abstractNumId w:val="14"/>
  </w:num>
  <w:num w:numId="10">
    <w:abstractNumId w:val="7"/>
  </w:num>
  <w:num w:numId="11">
    <w:abstractNumId w:val="11"/>
  </w:num>
  <w:num w:numId="12">
    <w:abstractNumId w:val="1"/>
  </w:num>
  <w:num w:numId="13">
    <w:abstractNumId w:val="6"/>
  </w:num>
  <w:num w:numId="14">
    <w:abstractNumId w:val="8"/>
  </w:num>
  <w:num w:numId="15">
    <w:abstractNumId w:val="9"/>
  </w:num>
  <w:num w:numId="16">
    <w:abstractNumId w:val="17"/>
  </w:num>
  <w:num w:numId="17">
    <w:abstractNumId w:val="12"/>
  </w:num>
  <w:num w:numId="18">
    <w:abstractNumId w:val="19"/>
  </w:num>
  <w:num w:numId="19">
    <w:abstractNumId w:val="17"/>
  </w:num>
  <w:num w:numId="20">
    <w:abstractNumId w:val="13"/>
  </w:num>
  <w:num w:numId="21">
    <w:abstractNumId w:val="22"/>
  </w:num>
  <w:num w:numId="22">
    <w:abstractNumId w:val="17"/>
  </w:num>
  <w:num w:numId="23">
    <w:abstractNumId w:val="4"/>
  </w:num>
  <w:num w:numId="24">
    <w:abstractNumId w:val="16"/>
  </w:num>
  <w:num w:numId="25">
    <w:abstractNumId w:val="17"/>
  </w:num>
  <w:num w:numId="26">
    <w:abstractNumId w:val="21"/>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220"/>
  <w:drawingGridHorizontalSpacing w:val="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45E0"/>
    <w:rsid w:val="000103D0"/>
    <w:rsid w:val="00015BA9"/>
    <w:rsid w:val="0003186C"/>
    <w:rsid w:val="00037049"/>
    <w:rsid w:val="00050D61"/>
    <w:rsid w:val="00070FA4"/>
    <w:rsid w:val="000718D7"/>
    <w:rsid w:val="00085CEC"/>
    <w:rsid w:val="00092B15"/>
    <w:rsid w:val="000A12CA"/>
    <w:rsid w:val="000A404D"/>
    <w:rsid w:val="000A445B"/>
    <w:rsid w:val="000C0E6E"/>
    <w:rsid w:val="000D4BA2"/>
    <w:rsid w:val="000D5C24"/>
    <w:rsid w:val="0011210B"/>
    <w:rsid w:val="00134C85"/>
    <w:rsid w:val="00154C86"/>
    <w:rsid w:val="001600D2"/>
    <w:rsid w:val="00185CE0"/>
    <w:rsid w:val="001A7C02"/>
    <w:rsid w:val="001F3393"/>
    <w:rsid w:val="00216EEB"/>
    <w:rsid w:val="0025022B"/>
    <w:rsid w:val="0025373E"/>
    <w:rsid w:val="0025730E"/>
    <w:rsid w:val="0026069A"/>
    <w:rsid w:val="0026087B"/>
    <w:rsid w:val="002640D0"/>
    <w:rsid w:val="002771F9"/>
    <w:rsid w:val="002806C7"/>
    <w:rsid w:val="002854EF"/>
    <w:rsid w:val="00287324"/>
    <w:rsid w:val="0029743E"/>
    <w:rsid w:val="002B1EFC"/>
    <w:rsid w:val="002B78F4"/>
    <w:rsid w:val="002D4440"/>
    <w:rsid w:val="002D59CA"/>
    <w:rsid w:val="002E3B99"/>
    <w:rsid w:val="002F32FC"/>
    <w:rsid w:val="0030408A"/>
    <w:rsid w:val="00310A17"/>
    <w:rsid w:val="00311B88"/>
    <w:rsid w:val="003243B4"/>
    <w:rsid w:val="00344E42"/>
    <w:rsid w:val="003540BE"/>
    <w:rsid w:val="003645E0"/>
    <w:rsid w:val="00396323"/>
    <w:rsid w:val="003A13F4"/>
    <w:rsid w:val="003B145C"/>
    <w:rsid w:val="003B31A0"/>
    <w:rsid w:val="003B6BC8"/>
    <w:rsid w:val="003B7EE5"/>
    <w:rsid w:val="003D3A68"/>
    <w:rsid w:val="003D6114"/>
    <w:rsid w:val="003D769C"/>
    <w:rsid w:val="00423CCA"/>
    <w:rsid w:val="0042606D"/>
    <w:rsid w:val="00434865"/>
    <w:rsid w:val="004356E5"/>
    <w:rsid w:val="00445E8B"/>
    <w:rsid w:val="00474166"/>
    <w:rsid w:val="00490038"/>
    <w:rsid w:val="00493659"/>
    <w:rsid w:val="004A148E"/>
    <w:rsid w:val="004B384F"/>
    <w:rsid w:val="004B4F2D"/>
    <w:rsid w:val="004C48A2"/>
    <w:rsid w:val="004C62B4"/>
    <w:rsid w:val="004C7B2F"/>
    <w:rsid w:val="004D13A8"/>
    <w:rsid w:val="004D29ED"/>
    <w:rsid w:val="004F739D"/>
    <w:rsid w:val="00543D3E"/>
    <w:rsid w:val="0055467F"/>
    <w:rsid w:val="0056751A"/>
    <w:rsid w:val="005859BC"/>
    <w:rsid w:val="005C2671"/>
    <w:rsid w:val="005D067E"/>
    <w:rsid w:val="005E4463"/>
    <w:rsid w:val="005F1233"/>
    <w:rsid w:val="005F5E9D"/>
    <w:rsid w:val="006054B3"/>
    <w:rsid w:val="006321F7"/>
    <w:rsid w:val="006411F2"/>
    <w:rsid w:val="0064513F"/>
    <w:rsid w:val="0064640E"/>
    <w:rsid w:val="006576B4"/>
    <w:rsid w:val="00670420"/>
    <w:rsid w:val="0069273A"/>
    <w:rsid w:val="00692990"/>
    <w:rsid w:val="006976BE"/>
    <w:rsid w:val="006A222F"/>
    <w:rsid w:val="006C2F06"/>
    <w:rsid w:val="006D0CDE"/>
    <w:rsid w:val="006D1494"/>
    <w:rsid w:val="006D44DC"/>
    <w:rsid w:val="006E00F9"/>
    <w:rsid w:val="006E2FD8"/>
    <w:rsid w:val="006E7726"/>
    <w:rsid w:val="007072EA"/>
    <w:rsid w:val="00722CC7"/>
    <w:rsid w:val="007460F0"/>
    <w:rsid w:val="00751E00"/>
    <w:rsid w:val="00762018"/>
    <w:rsid w:val="00780B6D"/>
    <w:rsid w:val="0078233B"/>
    <w:rsid w:val="007868A7"/>
    <w:rsid w:val="00794964"/>
    <w:rsid w:val="007A0236"/>
    <w:rsid w:val="007B1365"/>
    <w:rsid w:val="007B2AA1"/>
    <w:rsid w:val="007B61F3"/>
    <w:rsid w:val="007B7D00"/>
    <w:rsid w:val="007C2F7A"/>
    <w:rsid w:val="007D282D"/>
    <w:rsid w:val="007D47C9"/>
    <w:rsid w:val="007E0418"/>
    <w:rsid w:val="007F24DB"/>
    <w:rsid w:val="00817CD0"/>
    <w:rsid w:val="00827605"/>
    <w:rsid w:val="008529D5"/>
    <w:rsid w:val="008556C8"/>
    <w:rsid w:val="00884F0A"/>
    <w:rsid w:val="00886F37"/>
    <w:rsid w:val="00890402"/>
    <w:rsid w:val="00892ED2"/>
    <w:rsid w:val="008951EC"/>
    <w:rsid w:val="008E5043"/>
    <w:rsid w:val="00900E44"/>
    <w:rsid w:val="0091205C"/>
    <w:rsid w:val="00926244"/>
    <w:rsid w:val="00926955"/>
    <w:rsid w:val="009A2B4B"/>
    <w:rsid w:val="009C3F33"/>
    <w:rsid w:val="009C7A38"/>
    <w:rsid w:val="009D5088"/>
    <w:rsid w:val="009E3854"/>
    <w:rsid w:val="009E47EC"/>
    <w:rsid w:val="00A23972"/>
    <w:rsid w:val="00A45824"/>
    <w:rsid w:val="00A64DC3"/>
    <w:rsid w:val="00A717C5"/>
    <w:rsid w:val="00A803F9"/>
    <w:rsid w:val="00A807D8"/>
    <w:rsid w:val="00AA6C13"/>
    <w:rsid w:val="00B04A95"/>
    <w:rsid w:val="00B05DA2"/>
    <w:rsid w:val="00B126B2"/>
    <w:rsid w:val="00B15482"/>
    <w:rsid w:val="00B2380B"/>
    <w:rsid w:val="00B25301"/>
    <w:rsid w:val="00B2693B"/>
    <w:rsid w:val="00B34C6A"/>
    <w:rsid w:val="00B4066A"/>
    <w:rsid w:val="00B43B1B"/>
    <w:rsid w:val="00B960A6"/>
    <w:rsid w:val="00BA227A"/>
    <w:rsid w:val="00BA7D1D"/>
    <w:rsid w:val="00BB223C"/>
    <w:rsid w:val="00BC55DC"/>
    <w:rsid w:val="00BC640B"/>
    <w:rsid w:val="00BD20D6"/>
    <w:rsid w:val="00BE39FC"/>
    <w:rsid w:val="00BF0C42"/>
    <w:rsid w:val="00C00609"/>
    <w:rsid w:val="00C101F7"/>
    <w:rsid w:val="00C15EE2"/>
    <w:rsid w:val="00C24483"/>
    <w:rsid w:val="00C4543B"/>
    <w:rsid w:val="00C7680A"/>
    <w:rsid w:val="00C927DA"/>
    <w:rsid w:val="00C959F4"/>
    <w:rsid w:val="00CA205D"/>
    <w:rsid w:val="00CB6C1A"/>
    <w:rsid w:val="00CC6146"/>
    <w:rsid w:val="00CC69A1"/>
    <w:rsid w:val="00D05414"/>
    <w:rsid w:val="00D312B3"/>
    <w:rsid w:val="00D348AB"/>
    <w:rsid w:val="00D42117"/>
    <w:rsid w:val="00D46B69"/>
    <w:rsid w:val="00D57B3D"/>
    <w:rsid w:val="00D728F4"/>
    <w:rsid w:val="00D72992"/>
    <w:rsid w:val="00D878A7"/>
    <w:rsid w:val="00DB5AD5"/>
    <w:rsid w:val="00DC6589"/>
    <w:rsid w:val="00DE69BB"/>
    <w:rsid w:val="00E105DF"/>
    <w:rsid w:val="00E13912"/>
    <w:rsid w:val="00E2143A"/>
    <w:rsid w:val="00E338B9"/>
    <w:rsid w:val="00E37C07"/>
    <w:rsid w:val="00E40296"/>
    <w:rsid w:val="00E46A91"/>
    <w:rsid w:val="00E553AD"/>
    <w:rsid w:val="00E5710C"/>
    <w:rsid w:val="00E704B6"/>
    <w:rsid w:val="00EC1FF3"/>
    <w:rsid w:val="00EC333D"/>
    <w:rsid w:val="00EF0AAF"/>
    <w:rsid w:val="00F03787"/>
    <w:rsid w:val="00F0553F"/>
    <w:rsid w:val="00F20BC7"/>
    <w:rsid w:val="00F2632B"/>
    <w:rsid w:val="00F33B55"/>
    <w:rsid w:val="00F348D6"/>
    <w:rsid w:val="00F40483"/>
    <w:rsid w:val="00F552AB"/>
    <w:rsid w:val="00F55C3B"/>
    <w:rsid w:val="00F62CDC"/>
    <w:rsid w:val="00F6342E"/>
    <w:rsid w:val="00F9661A"/>
    <w:rsid w:val="00FA0ABF"/>
    <w:rsid w:val="00FA0D56"/>
    <w:rsid w:val="00FA43DC"/>
    <w:rsid w:val="00FA5C30"/>
    <w:rsid w:val="00FA5EDA"/>
    <w:rsid w:val="00FB63D8"/>
    <w:rsid w:val="00FC2A2A"/>
    <w:rsid w:val="00FC68B5"/>
    <w:rsid w:val="00FD0759"/>
    <w:rsid w:val="00FD37A5"/>
    <w:rsid w:val="00FE6F3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99"/>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Document Map"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5E0"/>
    <w:rPr>
      <w:rFonts w:ascii="Calibri" w:hAnsi="Calibri"/>
      <w:sz w:val="22"/>
      <w:szCs w:val="22"/>
    </w:rPr>
  </w:style>
  <w:style w:type="paragraph" w:styleId="Heading1">
    <w:name w:val="heading 1"/>
    <w:basedOn w:val="Normal"/>
    <w:link w:val="Heading1Char"/>
    <w:uiPriority w:val="9"/>
    <w:qFormat/>
    <w:rsid w:val="003645E0"/>
    <w:pPr>
      <w:keepNext/>
      <w:numPr>
        <w:numId w:val="1"/>
      </w:numPr>
      <w:spacing w:before="480" w:line="276" w:lineRule="auto"/>
      <w:outlineLvl w:val="0"/>
    </w:pPr>
    <w:rPr>
      <w:rFonts w:ascii="Cambria" w:hAnsi="Cambria"/>
      <w:b/>
      <w:bCs/>
      <w:kern w:val="36"/>
      <w:sz w:val="28"/>
      <w:szCs w:val="28"/>
    </w:rPr>
  </w:style>
  <w:style w:type="paragraph" w:styleId="Heading2">
    <w:name w:val="heading 2"/>
    <w:basedOn w:val="Normal"/>
    <w:link w:val="Heading2Char"/>
    <w:uiPriority w:val="9"/>
    <w:semiHidden/>
    <w:unhideWhenUsed/>
    <w:qFormat/>
    <w:rsid w:val="003645E0"/>
    <w:pPr>
      <w:keepNext/>
      <w:numPr>
        <w:ilvl w:val="1"/>
        <w:numId w:val="1"/>
      </w:numPr>
      <w:spacing w:before="200" w:line="276" w:lineRule="auto"/>
      <w:outlineLvl w:val="1"/>
    </w:pPr>
    <w:rPr>
      <w:rFonts w:ascii="Cambria" w:hAnsi="Cambria"/>
      <w:b/>
      <w:bCs/>
      <w:sz w:val="26"/>
      <w:szCs w:val="26"/>
    </w:rPr>
  </w:style>
  <w:style w:type="paragraph" w:styleId="Heading3">
    <w:name w:val="heading 3"/>
    <w:basedOn w:val="Normal"/>
    <w:link w:val="Heading3Char"/>
    <w:uiPriority w:val="9"/>
    <w:semiHidden/>
    <w:unhideWhenUsed/>
    <w:qFormat/>
    <w:rsid w:val="003645E0"/>
    <w:pPr>
      <w:keepNext/>
      <w:numPr>
        <w:ilvl w:val="2"/>
        <w:numId w:val="1"/>
      </w:numPr>
      <w:spacing w:before="200" w:line="264" w:lineRule="auto"/>
      <w:outlineLvl w:val="2"/>
    </w:pPr>
    <w:rPr>
      <w:rFonts w:ascii="Cambria" w:hAnsi="Cambria"/>
      <w:b/>
      <w:bCs/>
      <w:sz w:val="20"/>
      <w:szCs w:val="20"/>
    </w:rPr>
  </w:style>
  <w:style w:type="paragraph" w:styleId="Heading4">
    <w:name w:val="heading 4"/>
    <w:basedOn w:val="Normal"/>
    <w:link w:val="Heading4Char"/>
    <w:uiPriority w:val="9"/>
    <w:semiHidden/>
    <w:unhideWhenUsed/>
    <w:qFormat/>
    <w:rsid w:val="003645E0"/>
    <w:pPr>
      <w:numPr>
        <w:ilvl w:val="3"/>
        <w:numId w:val="1"/>
      </w:numPr>
      <w:spacing w:before="200" w:line="276" w:lineRule="auto"/>
      <w:outlineLvl w:val="3"/>
    </w:pPr>
    <w:rPr>
      <w:rFonts w:ascii="Cambria" w:hAnsi="Cambria"/>
      <w:b/>
      <w:bCs/>
      <w:i/>
      <w:iCs/>
      <w:sz w:val="20"/>
      <w:szCs w:val="20"/>
    </w:rPr>
  </w:style>
  <w:style w:type="paragraph" w:styleId="Heading5">
    <w:name w:val="heading 5"/>
    <w:basedOn w:val="Normal"/>
    <w:link w:val="Heading5Char"/>
    <w:uiPriority w:val="9"/>
    <w:semiHidden/>
    <w:unhideWhenUsed/>
    <w:qFormat/>
    <w:rsid w:val="003645E0"/>
    <w:pPr>
      <w:numPr>
        <w:ilvl w:val="4"/>
        <w:numId w:val="1"/>
      </w:numPr>
      <w:spacing w:before="200" w:line="276" w:lineRule="auto"/>
      <w:outlineLvl w:val="4"/>
    </w:pPr>
    <w:rPr>
      <w:rFonts w:ascii="Cambria" w:hAnsi="Cambria"/>
      <w:b/>
      <w:bCs/>
      <w:color w:val="7F7F7F"/>
      <w:sz w:val="20"/>
      <w:szCs w:val="20"/>
    </w:rPr>
  </w:style>
  <w:style w:type="paragraph" w:styleId="Heading6">
    <w:name w:val="heading 6"/>
    <w:basedOn w:val="Normal"/>
    <w:link w:val="Heading6Char"/>
    <w:uiPriority w:val="9"/>
    <w:semiHidden/>
    <w:unhideWhenUsed/>
    <w:qFormat/>
    <w:rsid w:val="003645E0"/>
    <w:pPr>
      <w:numPr>
        <w:ilvl w:val="5"/>
        <w:numId w:val="1"/>
      </w:numPr>
      <w:spacing w:line="264" w:lineRule="auto"/>
      <w:outlineLvl w:val="5"/>
    </w:pPr>
    <w:rPr>
      <w:rFonts w:ascii="Cambria" w:hAnsi="Cambria"/>
      <w:b/>
      <w:bCs/>
      <w:i/>
      <w:iCs/>
      <w:color w:val="7F7F7F"/>
      <w:sz w:val="20"/>
      <w:szCs w:val="20"/>
    </w:rPr>
  </w:style>
  <w:style w:type="paragraph" w:styleId="Heading7">
    <w:name w:val="heading 7"/>
    <w:basedOn w:val="Normal"/>
    <w:link w:val="Heading7Char"/>
    <w:uiPriority w:val="9"/>
    <w:semiHidden/>
    <w:unhideWhenUsed/>
    <w:qFormat/>
    <w:rsid w:val="003645E0"/>
    <w:pPr>
      <w:numPr>
        <w:ilvl w:val="6"/>
        <w:numId w:val="1"/>
      </w:numPr>
      <w:spacing w:line="276" w:lineRule="auto"/>
      <w:outlineLvl w:val="6"/>
    </w:pPr>
    <w:rPr>
      <w:rFonts w:ascii="Cambria" w:hAnsi="Cambria"/>
      <w:i/>
      <w:iCs/>
      <w:sz w:val="20"/>
      <w:szCs w:val="20"/>
    </w:rPr>
  </w:style>
  <w:style w:type="paragraph" w:styleId="Heading8">
    <w:name w:val="heading 8"/>
    <w:basedOn w:val="Normal"/>
    <w:link w:val="Heading8Char"/>
    <w:uiPriority w:val="9"/>
    <w:semiHidden/>
    <w:unhideWhenUsed/>
    <w:qFormat/>
    <w:rsid w:val="003645E0"/>
    <w:pPr>
      <w:numPr>
        <w:ilvl w:val="7"/>
        <w:numId w:val="1"/>
      </w:numPr>
      <w:spacing w:line="276" w:lineRule="auto"/>
      <w:outlineLvl w:val="7"/>
    </w:pPr>
    <w:rPr>
      <w:rFonts w:ascii="Cambria" w:hAnsi="Cambria"/>
      <w:sz w:val="20"/>
      <w:szCs w:val="20"/>
    </w:rPr>
  </w:style>
  <w:style w:type="paragraph" w:styleId="Heading9">
    <w:name w:val="heading 9"/>
    <w:basedOn w:val="Normal"/>
    <w:link w:val="Heading9Char"/>
    <w:uiPriority w:val="9"/>
    <w:semiHidden/>
    <w:unhideWhenUsed/>
    <w:qFormat/>
    <w:rsid w:val="003645E0"/>
    <w:pPr>
      <w:numPr>
        <w:ilvl w:val="8"/>
        <w:numId w:val="1"/>
      </w:numPr>
      <w:spacing w:line="276" w:lineRule="auto"/>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645E0"/>
    <w:rPr>
      <w:rFonts w:ascii="Tahoma" w:hAnsi="Tahoma" w:cs="Tahoma"/>
      <w:sz w:val="16"/>
      <w:szCs w:val="16"/>
    </w:rPr>
  </w:style>
  <w:style w:type="paragraph" w:styleId="CommentText">
    <w:name w:val="annotation text"/>
    <w:basedOn w:val="Normal"/>
    <w:semiHidden/>
    <w:unhideWhenUsed/>
    <w:rsid w:val="003645E0"/>
  </w:style>
  <w:style w:type="paragraph" w:styleId="BodyText">
    <w:name w:val="Body Text"/>
    <w:basedOn w:val="Normal"/>
    <w:link w:val="BodyTextChar"/>
    <w:uiPriority w:val="99"/>
    <w:unhideWhenUsed/>
    <w:rsid w:val="003645E0"/>
    <w:pPr>
      <w:spacing w:after="100" w:afterAutospacing="1"/>
    </w:pPr>
    <w:rPr>
      <w:rFonts w:ascii="Arial" w:hAnsi="Arial" w:cs="Arial"/>
      <w:sz w:val="20"/>
      <w:szCs w:val="20"/>
    </w:rPr>
  </w:style>
  <w:style w:type="paragraph" w:styleId="BalloonText">
    <w:name w:val="Balloon Text"/>
    <w:basedOn w:val="Normal"/>
    <w:link w:val="BalloonTextChar"/>
    <w:uiPriority w:val="99"/>
    <w:semiHidden/>
    <w:unhideWhenUsed/>
    <w:rsid w:val="003645E0"/>
    <w:rPr>
      <w:rFonts w:ascii="Tahoma" w:hAnsi="Tahoma" w:cs="Tahoma"/>
      <w:sz w:val="16"/>
      <w:szCs w:val="16"/>
    </w:rPr>
  </w:style>
  <w:style w:type="character" w:styleId="FollowedHyperlink">
    <w:name w:val="FollowedHyperlink"/>
    <w:basedOn w:val="DefaultParagraphFont"/>
    <w:uiPriority w:val="99"/>
    <w:semiHidden/>
    <w:unhideWhenUsed/>
    <w:rsid w:val="003645E0"/>
    <w:rPr>
      <w:color w:val="800080"/>
      <w:u w:val="single"/>
    </w:rPr>
  </w:style>
  <w:style w:type="character" w:styleId="Hyperlink">
    <w:name w:val="Hyperlink"/>
    <w:basedOn w:val="DefaultParagraphFont"/>
    <w:uiPriority w:val="99"/>
    <w:unhideWhenUsed/>
    <w:rsid w:val="003645E0"/>
    <w:rPr>
      <w:color w:val="0000FF"/>
      <w:u w:val="single"/>
    </w:rPr>
  </w:style>
  <w:style w:type="paragraph" w:customStyle="1" w:styleId="ListParagraph1">
    <w:name w:val="List Paragraph1"/>
    <w:basedOn w:val="Normal"/>
    <w:uiPriority w:val="34"/>
    <w:qFormat/>
    <w:rsid w:val="003645E0"/>
    <w:pPr>
      <w:spacing w:after="200" w:line="276" w:lineRule="auto"/>
      <w:ind w:left="720"/>
    </w:pPr>
    <w:rPr>
      <w:rFonts w:ascii="Arial" w:hAnsi="Arial" w:cs="Arial"/>
      <w:sz w:val="20"/>
      <w:szCs w:val="20"/>
    </w:rPr>
  </w:style>
  <w:style w:type="character" w:customStyle="1" w:styleId="Heading1Char">
    <w:name w:val="Heading 1 Char"/>
    <w:basedOn w:val="DefaultParagraphFont"/>
    <w:link w:val="Heading1"/>
    <w:uiPriority w:val="9"/>
    <w:rsid w:val="003645E0"/>
    <w:rPr>
      <w:rFonts w:ascii="Cambria" w:hAnsi="Cambria" w:cs="Times New Roman"/>
      <w:b/>
      <w:bCs/>
      <w:kern w:val="36"/>
      <w:sz w:val="28"/>
      <w:szCs w:val="28"/>
    </w:rPr>
  </w:style>
  <w:style w:type="character" w:customStyle="1" w:styleId="Heading2Char">
    <w:name w:val="Heading 2 Char"/>
    <w:basedOn w:val="DefaultParagraphFont"/>
    <w:link w:val="Heading2"/>
    <w:uiPriority w:val="9"/>
    <w:semiHidden/>
    <w:rsid w:val="003645E0"/>
    <w:rPr>
      <w:rFonts w:ascii="Cambria" w:hAnsi="Cambria" w:cs="Times New Roman"/>
      <w:b/>
      <w:bCs/>
      <w:sz w:val="26"/>
      <w:szCs w:val="26"/>
    </w:rPr>
  </w:style>
  <w:style w:type="character" w:customStyle="1" w:styleId="Heading3Char">
    <w:name w:val="Heading 3 Char"/>
    <w:basedOn w:val="DefaultParagraphFont"/>
    <w:link w:val="Heading3"/>
    <w:uiPriority w:val="9"/>
    <w:semiHidden/>
    <w:rsid w:val="003645E0"/>
    <w:rPr>
      <w:rFonts w:ascii="Cambria" w:hAnsi="Cambria"/>
      <w:b/>
      <w:bCs/>
    </w:rPr>
  </w:style>
  <w:style w:type="character" w:customStyle="1" w:styleId="Heading4Char">
    <w:name w:val="Heading 4 Char"/>
    <w:basedOn w:val="DefaultParagraphFont"/>
    <w:link w:val="Heading4"/>
    <w:uiPriority w:val="9"/>
    <w:semiHidden/>
    <w:rsid w:val="003645E0"/>
    <w:rPr>
      <w:rFonts w:ascii="Cambria" w:hAnsi="Cambria" w:cs="Times New Roman"/>
      <w:b/>
      <w:bCs/>
      <w:i/>
      <w:iCs/>
      <w:sz w:val="20"/>
      <w:szCs w:val="20"/>
    </w:rPr>
  </w:style>
  <w:style w:type="character" w:customStyle="1" w:styleId="Heading5Char">
    <w:name w:val="Heading 5 Char"/>
    <w:basedOn w:val="DefaultParagraphFont"/>
    <w:link w:val="Heading5"/>
    <w:uiPriority w:val="9"/>
    <w:semiHidden/>
    <w:rsid w:val="003645E0"/>
    <w:rPr>
      <w:rFonts w:ascii="Cambria" w:hAnsi="Cambria" w:cs="Times New Roman"/>
      <w:b/>
      <w:bCs/>
      <w:color w:val="7F7F7F"/>
      <w:sz w:val="20"/>
      <w:szCs w:val="20"/>
    </w:rPr>
  </w:style>
  <w:style w:type="character" w:customStyle="1" w:styleId="Heading6Char">
    <w:name w:val="Heading 6 Char"/>
    <w:basedOn w:val="DefaultParagraphFont"/>
    <w:link w:val="Heading6"/>
    <w:uiPriority w:val="9"/>
    <w:semiHidden/>
    <w:rsid w:val="003645E0"/>
    <w:rPr>
      <w:rFonts w:ascii="Cambria" w:hAnsi="Cambria" w:cs="Times New Roman"/>
      <w:b/>
      <w:bCs/>
      <w:i/>
      <w:iCs/>
      <w:color w:val="7F7F7F"/>
      <w:sz w:val="20"/>
      <w:szCs w:val="20"/>
    </w:rPr>
  </w:style>
  <w:style w:type="character" w:customStyle="1" w:styleId="Heading7Char">
    <w:name w:val="Heading 7 Char"/>
    <w:basedOn w:val="DefaultParagraphFont"/>
    <w:link w:val="Heading7"/>
    <w:uiPriority w:val="9"/>
    <w:semiHidden/>
    <w:rsid w:val="003645E0"/>
    <w:rPr>
      <w:rFonts w:ascii="Cambria" w:hAnsi="Cambria" w:cs="Times New Roman"/>
      <w:i/>
      <w:iCs/>
      <w:sz w:val="20"/>
      <w:szCs w:val="20"/>
    </w:rPr>
  </w:style>
  <w:style w:type="character" w:customStyle="1" w:styleId="Heading8Char">
    <w:name w:val="Heading 8 Char"/>
    <w:basedOn w:val="DefaultParagraphFont"/>
    <w:link w:val="Heading8"/>
    <w:uiPriority w:val="9"/>
    <w:semiHidden/>
    <w:rsid w:val="003645E0"/>
    <w:rPr>
      <w:rFonts w:ascii="Cambria" w:hAnsi="Cambria" w:cs="Times New Roman"/>
      <w:sz w:val="20"/>
      <w:szCs w:val="20"/>
    </w:rPr>
  </w:style>
  <w:style w:type="character" w:customStyle="1" w:styleId="Heading9Char">
    <w:name w:val="Heading 9 Char"/>
    <w:basedOn w:val="DefaultParagraphFont"/>
    <w:link w:val="Heading9"/>
    <w:uiPriority w:val="9"/>
    <w:semiHidden/>
    <w:rsid w:val="003645E0"/>
    <w:rPr>
      <w:rFonts w:ascii="Cambria" w:hAnsi="Cambria" w:cs="Times New Roman"/>
      <w:i/>
      <w:iCs/>
      <w:spacing w:val="5"/>
      <w:sz w:val="20"/>
      <w:szCs w:val="20"/>
    </w:rPr>
  </w:style>
  <w:style w:type="character" w:customStyle="1" w:styleId="BodyTextChar">
    <w:name w:val="Body Text Char"/>
    <w:basedOn w:val="DefaultParagraphFont"/>
    <w:link w:val="BodyText"/>
    <w:uiPriority w:val="99"/>
    <w:rsid w:val="003645E0"/>
    <w:rPr>
      <w:rFonts w:ascii="Arial" w:hAnsi="Arial" w:cs="Arial"/>
      <w:sz w:val="20"/>
      <w:szCs w:val="20"/>
    </w:rPr>
  </w:style>
  <w:style w:type="character" w:customStyle="1" w:styleId="BalloonTextChar">
    <w:name w:val="Balloon Text Char"/>
    <w:basedOn w:val="DefaultParagraphFont"/>
    <w:link w:val="BalloonText"/>
    <w:uiPriority w:val="99"/>
    <w:semiHidden/>
    <w:rsid w:val="003645E0"/>
    <w:rPr>
      <w:rFonts w:ascii="Tahoma" w:hAnsi="Tahoma" w:cs="Tahoma"/>
      <w:sz w:val="16"/>
      <w:szCs w:val="16"/>
    </w:rPr>
  </w:style>
  <w:style w:type="character" w:customStyle="1" w:styleId="DocumentMapChar">
    <w:name w:val="Document Map Char"/>
    <w:basedOn w:val="DefaultParagraphFont"/>
    <w:link w:val="DocumentMap"/>
    <w:uiPriority w:val="99"/>
    <w:semiHidden/>
    <w:rsid w:val="003645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5401388">
      <w:bodyDiv w:val="1"/>
      <w:marLeft w:val="0"/>
      <w:marRight w:val="0"/>
      <w:marTop w:val="0"/>
      <w:marBottom w:val="0"/>
      <w:divBdr>
        <w:top w:val="none" w:sz="0" w:space="0" w:color="auto"/>
        <w:left w:val="none" w:sz="0" w:space="0" w:color="auto"/>
        <w:bottom w:val="none" w:sz="0" w:space="0" w:color="auto"/>
        <w:right w:val="none" w:sz="0" w:space="0" w:color="auto"/>
      </w:divBdr>
    </w:div>
    <w:div w:id="1472363541">
      <w:bodyDiv w:val="1"/>
      <w:marLeft w:val="0"/>
      <w:marRight w:val="0"/>
      <w:marTop w:val="0"/>
      <w:marBottom w:val="0"/>
      <w:divBdr>
        <w:top w:val="none" w:sz="0" w:space="0" w:color="auto"/>
        <w:left w:val="none" w:sz="0" w:space="0" w:color="auto"/>
        <w:bottom w:val="none" w:sz="0" w:space="0" w:color="auto"/>
        <w:right w:val="none" w:sz="0" w:space="0" w:color="auto"/>
      </w:divBdr>
      <w:divsChild>
        <w:div w:id="1251230393">
          <w:marLeft w:val="0"/>
          <w:marRight w:val="0"/>
          <w:marTop w:val="0"/>
          <w:marBottom w:val="0"/>
          <w:divBdr>
            <w:top w:val="none" w:sz="0" w:space="0" w:color="auto"/>
            <w:left w:val="none" w:sz="0" w:space="0" w:color="auto"/>
            <w:bottom w:val="none" w:sz="0" w:space="0" w:color="auto"/>
            <w:right w:val="none" w:sz="0" w:space="0" w:color="auto"/>
          </w:divBdr>
          <w:divsChild>
            <w:div w:id="1671712655">
              <w:marLeft w:val="0"/>
              <w:marRight w:val="0"/>
              <w:marTop w:val="0"/>
              <w:marBottom w:val="0"/>
              <w:divBdr>
                <w:top w:val="none" w:sz="0" w:space="0" w:color="auto"/>
                <w:left w:val="none" w:sz="0" w:space="0" w:color="auto"/>
                <w:bottom w:val="none" w:sz="0" w:space="0" w:color="auto"/>
                <w:right w:val="none" w:sz="0" w:space="0" w:color="auto"/>
              </w:divBdr>
              <w:divsChild>
                <w:div w:id="1559705823">
                  <w:marLeft w:val="0"/>
                  <w:marRight w:val="0"/>
                  <w:marTop w:val="26"/>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E491AA-2C87-4046-8D7E-5E0C57616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DR2.0 Access Controller information panel</vt:lpstr>
    </vt:vector>
  </TitlesOfParts>
  <Company>Microsoft</Company>
  <LinksUpToDate>false</LinksUpToDate>
  <CharactersWithSpaces>12532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DR2.0 Access Controller information panel</dc:title>
  <dc:creator>MaryL.Li</dc:creator>
  <cp:lastModifiedBy>Leon.Jin</cp:lastModifiedBy>
  <cp:revision>229</cp:revision>
  <dcterms:created xsi:type="dcterms:W3CDTF">2012-06-27T15:00:00Z</dcterms:created>
  <dcterms:modified xsi:type="dcterms:W3CDTF">2014-08-10T14:05:00Z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